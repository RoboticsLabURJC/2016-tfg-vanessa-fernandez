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2D5D" w:rsidRDefault="00142D5D" w:rsidP="00142D5D">
      <w:pPr>
        <w:autoSpaceDE w:val="0"/>
        <w:autoSpaceDN w:val="0"/>
        <w:adjustRightInd w:val="0"/>
        <w:spacing w:after="0" w:line="240" w:lineRule="auto"/>
        <w:rPr>
          <w:rFonts w:ascii="Cambria" w:hAnsi="Cambria" w:cs="SFBX2074"/>
          <w:sz w:val="52"/>
          <w:szCs w:val="52"/>
        </w:rPr>
      </w:pPr>
      <w:r>
        <w:rPr>
          <w:rFonts w:ascii="Cambria" w:hAnsi="Cambria" w:cs="SFBX2074"/>
          <w:sz w:val="52"/>
          <w:szCs w:val="52"/>
        </w:rPr>
        <w:t>Capítulo 2</w:t>
      </w:r>
    </w:p>
    <w:p w:rsidR="00142D5D" w:rsidRDefault="00142D5D" w:rsidP="00142D5D">
      <w:pPr>
        <w:autoSpaceDE w:val="0"/>
        <w:autoSpaceDN w:val="0"/>
        <w:adjustRightInd w:val="0"/>
        <w:spacing w:after="0" w:line="240" w:lineRule="auto"/>
        <w:rPr>
          <w:rFonts w:ascii="SFBX2074" w:hAnsi="SFBX2074" w:cs="SFBX2074"/>
          <w:sz w:val="41"/>
          <w:szCs w:val="41"/>
        </w:rPr>
      </w:pPr>
    </w:p>
    <w:p w:rsidR="00142D5D" w:rsidRDefault="00142D5D" w:rsidP="00142D5D">
      <w:pPr>
        <w:pStyle w:val="TitulosTFG"/>
      </w:pPr>
      <w:r>
        <w:t>Objetivos</w:t>
      </w:r>
    </w:p>
    <w:p w:rsidR="00142D5D" w:rsidRDefault="00142D5D" w:rsidP="00142D5D">
      <w:pPr>
        <w:rPr>
          <w:rFonts w:ascii="SFBX2488" w:hAnsi="SFBX2488" w:cs="SFBX2488"/>
          <w:sz w:val="50"/>
          <w:szCs w:val="50"/>
        </w:rPr>
      </w:pPr>
    </w:p>
    <w:p w:rsidR="00142D5D" w:rsidRDefault="00142D5D" w:rsidP="00142D5D">
      <w:pPr>
        <w:jc w:val="both"/>
        <w:rPr>
          <w:rFonts w:ascii="Cambria" w:hAnsi="Cambria"/>
        </w:rPr>
      </w:pPr>
      <w:r>
        <w:rPr>
          <w:rFonts w:ascii="Cambria" w:hAnsi="Cambria"/>
        </w:rPr>
        <w:t>Una vez explicado el contexto de este proyecto, se describirán los objetivos, los requisitos y la metodología que se han empleado.</w:t>
      </w:r>
    </w:p>
    <w:p w:rsidR="0092498F" w:rsidRPr="00B30C9D" w:rsidRDefault="00142D5D" w:rsidP="0092498F">
      <w:pPr>
        <w:autoSpaceDE w:val="0"/>
        <w:autoSpaceDN w:val="0"/>
        <w:adjustRightInd w:val="0"/>
        <w:spacing w:after="0" w:line="240" w:lineRule="auto"/>
        <w:jc w:val="both"/>
        <w:rPr>
          <w:ins w:id="0" w:author="jessi_3118@hotmail.com" w:date="2017-09-11T19:30:00Z"/>
          <w:rFonts w:ascii="Cambria" w:hAnsi="Cambria" w:cs="DejaVuSans"/>
          <w:color w:val="FF0000"/>
        </w:rPr>
      </w:pPr>
      <w:r>
        <w:rPr>
          <w:rFonts w:ascii="Cambria" w:hAnsi="Cambria"/>
        </w:rPr>
        <w:t xml:space="preserve">El propósito principal de este proyecto es la creación </w:t>
      </w:r>
      <w:ins w:id="1" w:author="jessi_3118@hotmail.com" w:date="2017-09-11T19:29:00Z">
        <w:r w:rsidR="0092498F" w:rsidRPr="00B30C9D">
          <w:rPr>
            <w:rFonts w:asciiTheme="majorHAnsi" w:hAnsiTheme="majorHAnsi" w:cs="DejaVuSans"/>
            <w:color w:val="FF0000"/>
          </w:rPr>
          <w:t>o mejora de tres</w:t>
        </w:r>
        <w:r w:rsidR="0092498F" w:rsidRPr="00B30C9D">
          <w:rPr>
            <w:rFonts w:asciiTheme="majorHAnsi" w:hAnsiTheme="majorHAnsi"/>
          </w:rPr>
          <w:t xml:space="preserve"> </w:t>
        </w:r>
      </w:ins>
      <w:del w:id="2" w:author="jessi_3118@hotmail.com" w:date="2017-09-11T19:29:00Z">
        <w:r w:rsidDel="0092498F">
          <w:rPr>
            <w:rFonts w:ascii="Cambria" w:hAnsi="Cambria"/>
          </w:rPr>
          <w:delText xml:space="preserve">de diferentes </w:delText>
        </w:r>
      </w:del>
      <w:r>
        <w:rPr>
          <w:rFonts w:ascii="Cambria" w:hAnsi="Cambria"/>
        </w:rPr>
        <w:t>prácticas para el entorno docente</w:t>
      </w:r>
      <w:ins w:id="3" w:author="jessi_3118@hotmail.com" w:date="2017-09-11T19:29:00Z">
        <w:r w:rsidR="0092498F">
          <w:rPr>
            <w:rFonts w:ascii="Cambria" w:hAnsi="Cambria"/>
          </w:rPr>
          <w:t xml:space="preserve"> </w:t>
        </w:r>
        <w:proofErr w:type="spellStart"/>
        <w:r w:rsidR="0092498F">
          <w:rPr>
            <w:rFonts w:ascii="Cambria" w:hAnsi="Cambria"/>
          </w:rPr>
          <w:t>JdeRobot-Academy</w:t>
        </w:r>
      </w:ins>
      <w:proofErr w:type="spellEnd"/>
      <w:r>
        <w:rPr>
          <w:rFonts w:ascii="Cambria" w:hAnsi="Cambria"/>
        </w:rPr>
        <w:t xml:space="preserve">. En concreto una práctica de navegación global, una práctica de una aspiradora robótica y, por último, una práctica acerca del aparcamiento de coches autónomos. </w:t>
      </w:r>
      <w:ins w:id="4" w:author="jessi_3118@hotmail.com" w:date="2017-09-11T19:30:00Z">
        <w:r w:rsidR="0092498F" w:rsidRPr="00B30C9D">
          <w:rPr>
            <w:rFonts w:ascii="Cambria" w:hAnsi="Cambria" w:cs="DejaVuSans"/>
            <w:color w:val="FF0000"/>
          </w:rPr>
          <w:t xml:space="preserve">Siguiendo el diseño de </w:t>
        </w:r>
        <w:proofErr w:type="spellStart"/>
        <w:r w:rsidR="0092498F" w:rsidRPr="00B30C9D">
          <w:rPr>
            <w:rFonts w:ascii="Cambria" w:hAnsi="Cambria" w:cs="DejaVuSans"/>
            <w:color w:val="FF0000"/>
          </w:rPr>
          <w:t>JdeRobot-Academy</w:t>
        </w:r>
        <w:proofErr w:type="spellEnd"/>
        <w:r w:rsidR="0092498F">
          <w:rPr>
            <w:rFonts w:ascii="Cambria" w:hAnsi="Cambria" w:cs="DejaVuSans"/>
            <w:color w:val="FF0000"/>
          </w:rPr>
          <w:t>,</w:t>
        </w:r>
        <w:r w:rsidR="0092498F" w:rsidRPr="00B30C9D">
          <w:rPr>
            <w:rFonts w:ascii="Cambria" w:hAnsi="Cambria" w:cs="DejaVuSans"/>
            <w:color w:val="FF0000"/>
          </w:rPr>
          <w:t xml:space="preserve"> para</w:t>
        </w:r>
        <w:r w:rsidR="0092498F">
          <w:rPr>
            <w:rFonts w:ascii="Cambria" w:hAnsi="Cambria" w:cs="DejaVuSans"/>
            <w:color w:val="FF0000"/>
          </w:rPr>
          <w:t xml:space="preserve"> </w:t>
        </w:r>
        <w:r w:rsidR="0092498F" w:rsidRPr="00B30C9D">
          <w:rPr>
            <w:rFonts w:ascii="Cambria" w:hAnsi="Cambria" w:cs="DejaVuSans"/>
            <w:color w:val="FF0000"/>
          </w:rPr>
          <w:t>cada práctica hay que crear 4 ingredientes:</w:t>
        </w:r>
      </w:ins>
    </w:p>
    <w:p w:rsidR="0092498F" w:rsidRPr="00B30C9D" w:rsidRDefault="0092498F" w:rsidP="0092498F">
      <w:pPr>
        <w:pStyle w:val="Prrafodelista"/>
        <w:numPr>
          <w:ilvl w:val="0"/>
          <w:numId w:val="10"/>
        </w:numPr>
        <w:autoSpaceDE w:val="0"/>
        <w:autoSpaceDN w:val="0"/>
        <w:adjustRightInd w:val="0"/>
        <w:spacing w:after="0" w:line="240" w:lineRule="auto"/>
        <w:jc w:val="both"/>
        <w:rPr>
          <w:ins w:id="5" w:author="jessi_3118@hotmail.com" w:date="2017-09-11T19:30:00Z"/>
          <w:rFonts w:ascii="Cambria" w:hAnsi="Cambria" w:cs="DejaVuSans"/>
          <w:color w:val="FF0000"/>
        </w:rPr>
      </w:pPr>
      <w:ins w:id="6" w:author="jessi_3118@hotmail.com" w:date="2017-09-11T19:30:00Z">
        <w:r w:rsidRPr="00E31237">
          <w:rPr>
            <w:rFonts w:ascii="Cambria" w:hAnsi="Cambria" w:cs="DejaVuSans"/>
            <w:color w:val="FF0000"/>
          </w:rPr>
          <w:t>E</w:t>
        </w:r>
        <w:r w:rsidRPr="00B30C9D">
          <w:rPr>
            <w:rFonts w:ascii="Cambria" w:hAnsi="Cambria" w:cs="DejaVuSans"/>
            <w:color w:val="FF0000"/>
          </w:rPr>
          <w:t>nunciado e infraestructura en simulador</w:t>
        </w:r>
      </w:ins>
    </w:p>
    <w:p w:rsidR="0092498F" w:rsidRPr="00B30C9D" w:rsidRDefault="0092498F" w:rsidP="0092498F">
      <w:pPr>
        <w:pStyle w:val="Prrafodelista"/>
        <w:numPr>
          <w:ilvl w:val="0"/>
          <w:numId w:val="10"/>
        </w:numPr>
        <w:autoSpaceDE w:val="0"/>
        <w:autoSpaceDN w:val="0"/>
        <w:adjustRightInd w:val="0"/>
        <w:spacing w:after="0" w:line="240" w:lineRule="auto"/>
        <w:jc w:val="both"/>
        <w:rPr>
          <w:ins w:id="7" w:author="jessi_3118@hotmail.com" w:date="2017-09-11T19:30:00Z"/>
          <w:rFonts w:ascii="Cambria" w:hAnsi="Cambria" w:cs="DejaVuSans"/>
          <w:color w:val="FF0000"/>
        </w:rPr>
      </w:pPr>
      <w:ins w:id="8" w:author="jessi_3118@hotmail.com" w:date="2017-09-11T19:30:00Z">
        <w:r w:rsidRPr="00E31237">
          <w:rPr>
            <w:rFonts w:ascii="Cambria" w:hAnsi="Cambria" w:cs="DejaVuSans"/>
            <w:color w:val="FF0000"/>
          </w:rPr>
          <w:t>C</w:t>
        </w:r>
        <w:r w:rsidRPr="00B30C9D">
          <w:rPr>
            <w:rFonts w:ascii="Cambria" w:hAnsi="Cambria" w:cs="DejaVuSans"/>
            <w:color w:val="FF0000"/>
          </w:rPr>
          <w:t>omponente académico que incluye GUI</w:t>
        </w:r>
      </w:ins>
    </w:p>
    <w:p w:rsidR="0092498F" w:rsidRPr="00B30C9D" w:rsidRDefault="0092498F" w:rsidP="0092498F">
      <w:pPr>
        <w:pStyle w:val="Prrafodelista"/>
        <w:numPr>
          <w:ilvl w:val="0"/>
          <w:numId w:val="10"/>
        </w:numPr>
        <w:autoSpaceDE w:val="0"/>
        <w:autoSpaceDN w:val="0"/>
        <w:adjustRightInd w:val="0"/>
        <w:spacing w:after="0" w:line="240" w:lineRule="auto"/>
        <w:jc w:val="both"/>
        <w:rPr>
          <w:ins w:id="9" w:author="jessi_3118@hotmail.com" w:date="2017-09-11T19:30:00Z"/>
          <w:rFonts w:ascii="Cambria" w:hAnsi="Cambria" w:cs="DejaVuSans"/>
          <w:color w:val="FF0000"/>
        </w:rPr>
      </w:pPr>
      <w:ins w:id="10" w:author="jessi_3118@hotmail.com" w:date="2017-09-11T19:30:00Z">
        <w:r w:rsidRPr="00E31237">
          <w:rPr>
            <w:rFonts w:ascii="Cambria" w:hAnsi="Cambria" w:cs="DejaVuSans"/>
            <w:color w:val="FF0000"/>
          </w:rPr>
          <w:t>S</w:t>
        </w:r>
        <w:r w:rsidRPr="00B30C9D">
          <w:rPr>
            <w:rFonts w:ascii="Cambria" w:hAnsi="Cambria" w:cs="DejaVuSans"/>
            <w:color w:val="FF0000"/>
          </w:rPr>
          <w:t>olución tentativa</w:t>
        </w:r>
      </w:ins>
    </w:p>
    <w:p w:rsidR="0092498F" w:rsidRPr="00B30C9D" w:rsidRDefault="007A0F82" w:rsidP="0092498F">
      <w:pPr>
        <w:pStyle w:val="Prrafodelista"/>
        <w:numPr>
          <w:ilvl w:val="0"/>
          <w:numId w:val="10"/>
        </w:numPr>
        <w:jc w:val="both"/>
        <w:rPr>
          <w:ins w:id="11" w:author="jessi_3118@hotmail.com" w:date="2017-09-11T19:30:00Z"/>
          <w:rFonts w:ascii="Cambria" w:hAnsi="Cambria"/>
        </w:rPr>
      </w:pPr>
      <w:ins w:id="12" w:author="jessi_3118@hotmail.com" w:date="2017-09-11T19:37:00Z">
        <w:r>
          <w:rPr>
            <w:rFonts w:ascii="Cambria" w:hAnsi="Cambria" w:cs="DejaVuSans"/>
            <w:color w:val="FF0000"/>
          </w:rPr>
          <w:t>Evaluador automático</w:t>
        </w:r>
      </w:ins>
    </w:p>
    <w:p w:rsidR="00142D5D" w:rsidDel="0092498F" w:rsidRDefault="00142D5D" w:rsidP="0092498F">
      <w:pPr>
        <w:pStyle w:val="TitulosTFG"/>
        <w:rPr>
          <w:del w:id="13" w:author="jessi_3118@hotmail.com" w:date="2017-09-11T19:30:00Z"/>
        </w:rPr>
      </w:pPr>
      <w:del w:id="14" w:author="jessi_3118@hotmail.com" w:date="2017-09-11T19:30:00Z">
        <w:r w:rsidDel="0092498F">
          <w:delText>Para ello se empleará la plataforma de software libre JdeRobot, que se describirá en el capítulo 3.</w:delText>
        </w:r>
      </w:del>
    </w:p>
    <w:p w:rsidR="00142D5D" w:rsidRDefault="00142D5D" w:rsidP="0092498F">
      <w:pPr>
        <w:pStyle w:val="TitulosTFG"/>
      </w:pPr>
    </w:p>
    <w:p w:rsidR="00142D5D" w:rsidRDefault="00142D5D" w:rsidP="00142D5D">
      <w:pPr>
        <w:pStyle w:val="SubTitulos-TFG"/>
        <w:numPr>
          <w:ilvl w:val="1"/>
          <w:numId w:val="3"/>
        </w:numPr>
        <w:spacing w:line="254" w:lineRule="auto"/>
      </w:pPr>
      <w:r>
        <w:t>Objetivos</w:t>
      </w:r>
    </w:p>
    <w:p w:rsidR="00142D5D" w:rsidRDefault="00142D5D" w:rsidP="00142D5D">
      <w:pPr>
        <w:pStyle w:val="SubTitulos-TFG"/>
        <w:numPr>
          <w:ilvl w:val="0"/>
          <w:numId w:val="0"/>
        </w:numPr>
        <w:spacing w:line="254" w:lineRule="auto"/>
      </w:pPr>
    </w:p>
    <w:p w:rsidR="00142D5D" w:rsidRPr="00D912B4" w:rsidRDefault="00142D5D" w:rsidP="00142D5D">
      <w:pPr>
        <w:jc w:val="both"/>
        <w:rPr>
          <w:rFonts w:ascii="Cambria" w:hAnsi="Cambria"/>
        </w:rPr>
      </w:pPr>
      <w:r w:rsidRPr="00D912B4">
        <w:rPr>
          <w:rFonts w:ascii="Cambria" w:hAnsi="Cambria"/>
        </w:rPr>
        <w:t xml:space="preserve">El objetivo principal de este proyecto es la creación de prácticas para el entorno </w:t>
      </w:r>
      <w:proofErr w:type="spellStart"/>
      <w:r w:rsidRPr="00D912B4">
        <w:rPr>
          <w:rFonts w:ascii="Cambria" w:hAnsi="Cambria"/>
        </w:rPr>
        <w:t>JdeRobot</w:t>
      </w:r>
      <w:proofErr w:type="spellEnd"/>
      <w:r w:rsidRPr="00D912B4">
        <w:rPr>
          <w:rFonts w:ascii="Cambria" w:hAnsi="Cambria"/>
        </w:rPr>
        <w:t>/</w:t>
      </w:r>
      <w:proofErr w:type="spellStart"/>
      <w:r w:rsidRPr="00D912B4">
        <w:rPr>
          <w:rFonts w:ascii="Cambria" w:hAnsi="Cambria"/>
        </w:rPr>
        <w:t>Academy</w:t>
      </w:r>
      <w:proofErr w:type="spellEnd"/>
      <w:r w:rsidRPr="00D912B4">
        <w:rPr>
          <w:rFonts w:ascii="Cambria" w:hAnsi="Cambria"/>
        </w:rPr>
        <w:t xml:space="preserve">, el cual emplearán los alumnos. En cada una de estas prácticas se elaborará toda la infraestructura que se comunica con el Simulador </w:t>
      </w:r>
      <w:proofErr w:type="spellStart"/>
      <w:r w:rsidRPr="00D912B4">
        <w:rPr>
          <w:rFonts w:ascii="Cambria" w:hAnsi="Cambria"/>
        </w:rPr>
        <w:t>Gazebo</w:t>
      </w:r>
      <w:proofErr w:type="spellEnd"/>
      <w:r w:rsidRPr="00D912B4">
        <w:rPr>
          <w:rFonts w:ascii="Cambria" w:hAnsi="Cambria"/>
        </w:rPr>
        <w:t xml:space="preserve">, donde el alumno podrá ver el resultado de la ejecución de su algoritmo. </w:t>
      </w:r>
      <w:ins w:id="15" w:author="jessi_3118@hotmail.com" w:date="2017-09-12T14:14:00Z">
        <w:r w:rsidR="00D55BAE">
          <w:rPr>
            <w:rFonts w:ascii="Cambria" w:hAnsi="Cambria"/>
          </w:rPr>
          <w:t xml:space="preserve">Todos los robots que se emplean en las prácticas son simulados. </w:t>
        </w:r>
      </w:ins>
      <w:bookmarkStart w:id="16" w:name="_GoBack"/>
      <w:bookmarkEnd w:id="16"/>
      <w:r w:rsidRPr="00D912B4">
        <w:rPr>
          <w:rFonts w:ascii="Cambria" w:hAnsi="Cambria"/>
        </w:rPr>
        <w:t xml:space="preserve">Además, se creará el entorno gráfico que facilitará al alumno la resolución de las prácticas; así como un </w:t>
      </w:r>
      <w:del w:id="17" w:author="jessi_3118@hotmail.com" w:date="2017-09-11T19:37:00Z">
        <w:r w:rsidRPr="00D912B4" w:rsidDel="00E0057A">
          <w:rPr>
            <w:rFonts w:ascii="Cambria" w:hAnsi="Cambria"/>
          </w:rPr>
          <w:delText xml:space="preserve">árbitro </w:delText>
        </w:r>
      </w:del>
      <w:ins w:id="18" w:author="jessi_3118@hotmail.com" w:date="2017-09-11T19:37:00Z">
        <w:r w:rsidR="00E0057A">
          <w:rPr>
            <w:rFonts w:ascii="Cambria" w:hAnsi="Cambria"/>
          </w:rPr>
          <w:t>evaluador autom</w:t>
        </w:r>
      </w:ins>
      <w:ins w:id="19" w:author="jessi_3118@hotmail.com" w:date="2017-09-11T19:38:00Z">
        <w:r w:rsidR="00E0057A">
          <w:rPr>
            <w:rFonts w:ascii="Cambria" w:hAnsi="Cambria"/>
          </w:rPr>
          <w:t>ático</w:t>
        </w:r>
      </w:ins>
      <w:ins w:id="20" w:author="jessi_3118@hotmail.com" w:date="2017-09-11T19:37:00Z">
        <w:r w:rsidR="00E0057A" w:rsidRPr="00D912B4">
          <w:rPr>
            <w:rFonts w:ascii="Cambria" w:hAnsi="Cambria"/>
          </w:rPr>
          <w:t xml:space="preserve"> </w:t>
        </w:r>
      </w:ins>
      <w:r w:rsidRPr="00D912B4">
        <w:rPr>
          <w:rFonts w:ascii="Cambria" w:hAnsi="Cambria"/>
        </w:rPr>
        <w:t>que mide diferentes parámetros de cada práctica y permite la corrección de cada una de ellas en función de dichos parámetros. Para cada una de las prácticas se ofrece una posible solución. Se ofrecerá, en cada práctica, un fichero MyAlgorithm.py donde el alumno podrá programar su solución.</w:t>
      </w:r>
    </w:p>
    <w:p w:rsidR="00142D5D" w:rsidRPr="00D912B4" w:rsidRDefault="00142D5D" w:rsidP="00142D5D">
      <w:pPr>
        <w:jc w:val="both"/>
        <w:rPr>
          <w:rFonts w:ascii="Cambria" w:hAnsi="Cambria"/>
        </w:rPr>
      </w:pPr>
      <w:r w:rsidRPr="00D912B4">
        <w:rPr>
          <w:rFonts w:ascii="Cambria" w:hAnsi="Cambria"/>
        </w:rPr>
        <w:t xml:space="preserve">En este proyecto, como hemos mencionado antes, se llevarán a cabo tres prácticas. Para cada una de estas prácticas se han creado todos los elementos mencionados en el párrafo anterior. Lo que difiere en estas prácticas es el escenario de cada una de ellas, los diferentes elementos que se mostrarán en el interfaz gráfico, los elementos que tendrá en cuenta el </w:t>
      </w:r>
      <w:ins w:id="21" w:author="jessi_3118@hotmail.com" w:date="2017-09-11T19:38:00Z">
        <w:r w:rsidR="00E0057A">
          <w:rPr>
            <w:rFonts w:ascii="Cambria" w:hAnsi="Cambria"/>
          </w:rPr>
          <w:t>evaluador automático</w:t>
        </w:r>
        <w:r w:rsidR="00E0057A" w:rsidRPr="00D912B4">
          <w:rPr>
            <w:rFonts w:ascii="Cambria" w:hAnsi="Cambria"/>
          </w:rPr>
          <w:t xml:space="preserve"> </w:t>
        </w:r>
      </w:ins>
      <w:del w:id="22" w:author="jessi_3118@hotmail.com" w:date="2017-09-11T19:38:00Z">
        <w:r w:rsidRPr="00D912B4" w:rsidDel="00E0057A">
          <w:rPr>
            <w:rFonts w:ascii="Cambria" w:hAnsi="Cambria"/>
          </w:rPr>
          <w:delText xml:space="preserve">árbitro </w:delText>
        </w:r>
      </w:del>
      <w:r w:rsidRPr="00D912B4">
        <w:rPr>
          <w:rFonts w:ascii="Cambria" w:hAnsi="Cambria"/>
        </w:rPr>
        <w:t>a la hora de calcular la nota de cada alumno, y por último el algoritmo de la solución.</w:t>
      </w:r>
    </w:p>
    <w:p w:rsidR="00142D5D" w:rsidRPr="00D912B4" w:rsidDel="00D41887" w:rsidRDefault="00142D5D" w:rsidP="00142D5D">
      <w:pPr>
        <w:jc w:val="both"/>
        <w:rPr>
          <w:del w:id="23" w:author="jessi_3118@hotmail.com" w:date="2017-09-11T19:30:00Z"/>
          <w:rFonts w:ascii="Cambria" w:hAnsi="Cambria"/>
        </w:rPr>
      </w:pPr>
      <w:del w:id="24" w:author="jessi_3118@hotmail.com" w:date="2017-09-11T19:30:00Z">
        <w:r w:rsidRPr="00D912B4" w:rsidDel="00D41887">
          <w:rPr>
            <w:rFonts w:ascii="Cambria" w:hAnsi="Cambria"/>
          </w:rPr>
          <w:delText>A continuación, comentaremos cual es el objetivo de cada práctica desarrollada en este proyecto. Tal y como se ha dicho se han realizado tres prácticas. Dichas prácticas son:</w:delText>
        </w:r>
      </w:del>
    </w:p>
    <w:p w:rsidR="00142D5D" w:rsidRPr="00D912B4" w:rsidDel="00D41887" w:rsidRDefault="00142D5D" w:rsidP="00142D5D">
      <w:pPr>
        <w:pStyle w:val="SubTitulos-TFG"/>
        <w:numPr>
          <w:ilvl w:val="0"/>
          <w:numId w:val="7"/>
        </w:numPr>
        <w:spacing w:line="254" w:lineRule="auto"/>
        <w:rPr>
          <w:del w:id="25" w:author="jessi_3118@hotmail.com" w:date="2017-09-11T19:30:00Z"/>
          <w:sz w:val="22"/>
          <w:szCs w:val="22"/>
        </w:rPr>
      </w:pPr>
      <w:del w:id="26" w:author="jessi_3118@hotmail.com" w:date="2017-09-11T19:30:00Z">
        <w:r w:rsidRPr="00D912B4" w:rsidDel="00D41887">
          <w:rPr>
            <w:sz w:val="22"/>
            <w:szCs w:val="22"/>
          </w:rPr>
          <w:delText>Global Navigation</w:delText>
        </w:r>
      </w:del>
    </w:p>
    <w:p w:rsidR="00142D5D" w:rsidRPr="00D912B4" w:rsidDel="00D41887" w:rsidRDefault="00142D5D" w:rsidP="00142D5D">
      <w:pPr>
        <w:pStyle w:val="SubTitulos-TFG"/>
        <w:numPr>
          <w:ilvl w:val="0"/>
          <w:numId w:val="7"/>
        </w:numPr>
        <w:spacing w:line="254" w:lineRule="auto"/>
        <w:rPr>
          <w:del w:id="27" w:author="jessi_3118@hotmail.com" w:date="2017-09-11T19:30:00Z"/>
          <w:sz w:val="22"/>
          <w:szCs w:val="22"/>
        </w:rPr>
      </w:pPr>
      <w:del w:id="28" w:author="jessi_3118@hotmail.com" w:date="2017-09-11T19:30:00Z">
        <w:r w:rsidRPr="00D912B4" w:rsidDel="00D41887">
          <w:rPr>
            <w:sz w:val="22"/>
            <w:szCs w:val="22"/>
          </w:rPr>
          <w:delText xml:space="preserve">Vacuum </w:delText>
        </w:r>
      </w:del>
    </w:p>
    <w:p w:rsidR="00142D5D" w:rsidRPr="00D912B4" w:rsidDel="00D41887" w:rsidRDefault="00142D5D" w:rsidP="00142D5D">
      <w:pPr>
        <w:pStyle w:val="SubTitulos-TFG"/>
        <w:numPr>
          <w:ilvl w:val="0"/>
          <w:numId w:val="7"/>
        </w:numPr>
        <w:spacing w:line="254" w:lineRule="auto"/>
        <w:rPr>
          <w:del w:id="29" w:author="jessi_3118@hotmail.com" w:date="2017-09-11T19:30:00Z"/>
          <w:sz w:val="22"/>
          <w:szCs w:val="22"/>
        </w:rPr>
      </w:pPr>
      <w:del w:id="30" w:author="jessi_3118@hotmail.com" w:date="2017-09-11T19:30:00Z">
        <w:r w:rsidRPr="00D912B4" w:rsidDel="00D41887">
          <w:rPr>
            <w:sz w:val="22"/>
            <w:szCs w:val="22"/>
          </w:rPr>
          <w:delText>Autopark</w:delText>
        </w:r>
      </w:del>
    </w:p>
    <w:p w:rsidR="00D41887" w:rsidRDefault="00142D5D" w:rsidP="00D41887">
      <w:pPr>
        <w:autoSpaceDE w:val="0"/>
        <w:autoSpaceDN w:val="0"/>
        <w:adjustRightInd w:val="0"/>
        <w:spacing w:after="0" w:line="240" w:lineRule="auto"/>
        <w:jc w:val="both"/>
        <w:rPr>
          <w:ins w:id="31" w:author="jessi_3118@hotmail.com" w:date="2017-09-11T19:30:00Z"/>
          <w:rFonts w:asciiTheme="majorHAnsi" w:hAnsiTheme="majorHAnsi"/>
        </w:rPr>
      </w:pPr>
      <w:r w:rsidRPr="00D912B4">
        <w:rPr>
          <w:rFonts w:ascii="Cambria" w:hAnsi="Cambria"/>
        </w:rPr>
        <w:t>En la práctica “</w:t>
      </w:r>
      <w:proofErr w:type="spellStart"/>
      <w:ins w:id="32" w:author="jessi_3118@hotmail.com" w:date="2017-09-11T19:30:00Z">
        <w:r w:rsidR="00D41887">
          <w:rPr>
            <w:rFonts w:asciiTheme="majorHAnsi" w:hAnsiTheme="majorHAnsi"/>
          </w:rPr>
          <w:t>TeleTaxi</w:t>
        </w:r>
      </w:ins>
      <w:proofErr w:type="spellEnd"/>
      <w:del w:id="33" w:author="jessi_3118@hotmail.com" w:date="2017-09-11T19:30:00Z">
        <w:r w:rsidRPr="00D912B4" w:rsidDel="00D41887">
          <w:rPr>
            <w:rFonts w:ascii="Cambria" w:hAnsi="Cambria"/>
          </w:rPr>
          <w:delText>Global Navigation</w:delText>
        </w:r>
      </w:del>
      <w:r w:rsidRPr="00D912B4">
        <w:rPr>
          <w:rFonts w:ascii="Cambria" w:hAnsi="Cambria"/>
        </w:rPr>
        <w:t xml:space="preserve">” el objetivo es que el alumno </w:t>
      </w:r>
    </w:p>
    <w:p w:rsidR="00D41887" w:rsidRDefault="00D41887" w:rsidP="00D41887">
      <w:pPr>
        <w:autoSpaceDE w:val="0"/>
        <w:autoSpaceDN w:val="0"/>
        <w:adjustRightInd w:val="0"/>
        <w:spacing w:after="0" w:line="240" w:lineRule="auto"/>
        <w:jc w:val="both"/>
        <w:rPr>
          <w:ins w:id="34" w:author="jessi_3118@hotmail.com" w:date="2017-09-11T19:30:00Z"/>
          <w:rFonts w:asciiTheme="majorHAnsi" w:hAnsiTheme="majorHAnsi"/>
        </w:rPr>
      </w:pPr>
      <w:ins w:id="35" w:author="jessi_3118@hotmail.com" w:date="2017-09-11T19:30:00Z">
        <w:r>
          <w:rPr>
            <w:rFonts w:asciiTheme="majorHAnsi" w:hAnsiTheme="majorHAnsi"/>
          </w:rPr>
          <w:t xml:space="preserve">aprenda técnicas de navegación global, en concreto, la técnica </w:t>
        </w:r>
        <w:proofErr w:type="spellStart"/>
        <w:r>
          <w:rPr>
            <w:rFonts w:asciiTheme="majorHAnsi" w:hAnsiTheme="majorHAnsi"/>
          </w:rPr>
          <w:t>Gradient</w:t>
        </w:r>
        <w:proofErr w:type="spellEnd"/>
        <w:r>
          <w:rPr>
            <w:rFonts w:asciiTheme="majorHAnsi" w:hAnsiTheme="majorHAnsi"/>
          </w:rPr>
          <w:t xml:space="preserve"> </w:t>
        </w:r>
        <w:proofErr w:type="spellStart"/>
        <w:r>
          <w:rPr>
            <w:rFonts w:asciiTheme="majorHAnsi" w:hAnsiTheme="majorHAnsi"/>
          </w:rPr>
          <w:t>Path</w:t>
        </w:r>
        <w:proofErr w:type="spellEnd"/>
        <w:r>
          <w:rPr>
            <w:rFonts w:asciiTheme="majorHAnsi" w:hAnsiTheme="majorHAnsi"/>
          </w:rPr>
          <w:t xml:space="preserve"> </w:t>
        </w:r>
        <w:proofErr w:type="spellStart"/>
        <w:r>
          <w:rPr>
            <w:rFonts w:asciiTheme="majorHAnsi" w:hAnsiTheme="majorHAnsi"/>
          </w:rPr>
          <w:t>Planning</w:t>
        </w:r>
        <w:proofErr w:type="spellEnd"/>
        <w:r>
          <w:rPr>
            <w:rFonts w:asciiTheme="majorHAnsi" w:hAnsiTheme="majorHAnsi"/>
          </w:rPr>
          <w:t xml:space="preserve">. Está práctica no es totalmente original, sino que existía una versión previa de la infraestructura y del componente académico, pero presentaban ciertos problemas. Por ello, en este proyecto se va a mejorar tanto la infraestructura como el componente académico, así </w:t>
        </w:r>
        <w:r>
          <w:rPr>
            <w:rFonts w:asciiTheme="majorHAnsi" w:hAnsiTheme="majorHAnsi"/>
          </w:rPr>
          <w:lastRenderedPageBreak/>
          <w:t xml:space="preserve">como se va a desarrollar una solución de referencia y un </w:t>
        </w:r>
      </w:ins>
      <w:ins w:id="36" w:author="jessi_3118@hotmail.com" w:date="2017-09-11T19:38:00Z">
        <w:r w:rsidR="00E0057A">
          <w:rPr>
            <w:rFonts w:ascii="Cambria" w:hAnsi="Cambria"/>
          </w:rPr>
          <w:t>evaluador automático</w:t>
        </w:r>
        <w:r w:rsidR="00E0057A" w:rsidRPr="00D912B4">
          <w:rPr>
            <w:rFonts w:ascii="Cambria" w:hAnsi="Cambria"/>
          </w:rPr>
          <w:t xml:space="preserve"> </w:t>
        </w:r>
      </w:ins>
      <w:ins w:id="37" w:author="jessi_3118@hotmail.com" w:date="2017-09-11T19:30:00Z">
        <w:r>
          <w:rPr>
            <w:rFonts w:asciiTheme="majorHAnsi" w:hAnsiTheme="majorHAnsi"/>
          </w:rPr>
          <w:t>que nos permita calificarla.</w:t>
        </w:r>
      </w:ins>
    </w:p>
    <w:p w:rsidR="00142D5D" w:rsidRPr="00D912B4" w:rsidDel="00D41887" w:rsidRDefault="00142D5D" w:rsidP="00142D5D">
      <w:pPr>
        <w:jc w:val="both"/>
        <w:rPr>
          <w:del w:id="38" w:author="jessi_3118@hotmail.com" w:date="2017-09-11T19:30:00Z"/>
          <w:rFonts w:ascii="Cambria" w:hAnsi="Cambria"/>
        </w:rPr>
      </w:pPr>
      <w:del w:id="39" w:author="jessi_3118@hotmail.com" w:date="2017-09-11T19:30:00Z">
        <w:r w:rsidRPr="00D912B4" w:rsidDel="00D41887">
          <w:rPr>
            <w:rFonts w:ascii="Cambria" w:hAnsi="Cambria"/>
          </w:rPr>
          <w:delText>pueda programar una solución para el algoritmo de navegación global. Se ofrecerá una solución basada en la técnica Gradient Path Planning para resolver el problema de navegación global.</w:delText>
        </w:r>
      </w:del>
    </w:p>
    <w:p w:rsidR="00142D5D" w:rsidRPr="00FE42E0" w:rsidRDefault="00142D5D">
      <w:pPr>
        <w:autoSpaceDE w:val="0"/>
        <w:autoSpaceDN w:val="0"/>
        <w:adjustRightInd w:val="0"/>
        <w:spacing w:after="0" w:line="240" w:lineRule="auto"/>
        <w:jc w:val="both"/>
        <w:rPr>
          <w:ins w:id="40" w:author="jessi_3118@hotmail.com" w:date="2017-09-11T19:33:00Z"/>
          <w:rFonts w:ascii="Cambria" w:hAnsi="Cambria" w:cs="DejaVuSans"/>
          <w:color w:val="FF0000"/>
          <w:rPrChange w:id="41" w:author="jessi_3118@hotmail.com" w:date="2017-09-11T19:33:00Z">
            <w:rPr>
              <w:ins w:id="42" w:author="jessi_3118@hotmail.com" w:date="2017-09-11T19:33:00Z"/>
              <w:rFonts w:ascii="DejaVuSans" w:hAnsi="DejaVuSans" w:cs="DejaVuSans"/>
              <w:color w:val="FF0000"/>
            </w:rPr>
          </w:rPrChange>
        </w:rPr>
        <w:pPrChange w:id="43" w:author="jessi_3118@hotmail.com" w:date="2017-09-11T19:33:00Z">
          <w:pPr>
            <w:jc w:val="both"/>
          </w:pPr>
        </w:pPrChange>
      </w:pPr>
      <w:r w:rsidRPr="00D912B4">
        <w:rPr>
          <w:rFonts w:ascii="Cambria" w:hAnsi="Cambria"/>
        </w:rPr>
        <w:t>En la práctica “</w:t>
      </w:r>
      <w:ins w:id="44" w:author="jessi_3118@hotmail.com" w:date="2017-09-11T19:30:00Z">
        <w:r w:rsidR="009914C1" w:rsidRPr="00B30C9D">
          <w:rPr>
            <w:rFonts w:ascii="Cambria" w:hAnsi="Cambria" w:cs="DejaVuSans"/>
            <w:color w:val="FF0000"/>
          </w:rPr>
          <w:t xml:space="preserve">Aspiradora </w:t>
        </w:r>
      </w:ins>
      <w:ins w:id="45" w:author="jessi_3118@hotmail.com" w:date="2017-09-11T19:34:00Z">
        <w:r w:rsidR="008D42FE">
          <w:rPr>
            <w:rFonts w:ascii="Cambria" w:hAnsi="Cambria" w:cs="DejaVuSans"/>
            <w:color w:val="FF0000"/>
          </w:rPr>
          <w:t>A</w:t>
        </w:r>
      </w:ins>
      <w:ins w:id="46" w:author="jessi_3118@hotmail.com" w:date="2017-09-11T19:30:00Z">
        <w:r w:rsidR="009914C1" w:rsidRPr="00B30C9D">
          <w:rPr>
            <w:rFonts w:ascii="Cambria" w:hAnsi="Cambria" w:cs="DejaVuSans"/>
            <w:color w:val="FF0000"/>
          </w:rPr>
          <w:t>utónoma</w:t>
        </w:r>
      </w:ins>
      <w:del w:id="47" w:author="jessi_3118@hotmail.com" w:date="2017-09-11T19:30:00Z">
        <w:r w:rsidRPr="00D912B4" w:rsidDel="009914C1">
          <w:rPr>
            <w:rFonts w:ascii="Cambria" w:hAnsi="Cambria"/>
          </w:rPr>
          <w:delText>Vacuum</w:delText>
        </w:r>
      </w:del>
      <w:r w:rsidRPr="00D912B4">
        <w:rPr>
          <w:rFonts w:ascii="Cambria" w:hAnsi="Cambria"/>
        </w:rPr>
        <w:t xml:space="preserve">” el principal objetivo es que el alumno sea capaz de proporcionar una solución para la limpieza de una casa sin </w:t>
      </w:r>
      <w:proofErr w:type="spellStart"/>
      <w:r w:rsidRPr="00D912B4">
        <w:rPr>
          <w:rFonts w:ascii="Cambria" w:hAnsi="Cambria"/>
        </w:rPr>
        <w:t>autolocalización</w:t>
      </w:r>
      <w:proofErr w:type="spellEnd"/>
      <w:r w:rsidRPr="00D912B4">
        <w:rPr>
          <w:rFonts w:ascii="Cambria" w:hAnsi="Cambria"/>
        </w:rPr>
        <w:t xml:space="preserve">. En concreto, este algoritmo se basará en el algoritmo que llevan a cabo los modelos de la serie 500 de </w:t>
      </w:r>
      <w:proofErr w:type="spellStart"/>
      <w:r w:rsidRPr="00D912B4">
        <w:rPr>
          <w:rFonts w:ascii="Cambria" w:hAnsi="Cambria"/>
        </w:rPr>
        <w:t>Roomba</w:t>
      </w:r>
      <w:proofErr w:type="spellEnd"/>
      <w:r w:rsidRPr="00D912B4">
        <w:rPr>
          <w:rFonts w:ascii="Cambria" w:hAnsi="Cambria"/>
        </w:rPr>
        <w:t xml:space="preserve"> de </w:t>
      </w:r>
      <w:proofErr w:type="spellStart"/>
      <w:r w:rsidRPr="00D912B4">
        <w:rPr>
          <w:rFonts w:ascii="Cambria" w:hAnsi="Cambria"/>
        </w:rPr>
        <w:t>iRobot</w:t>
      </w:r>
      <w:proofErr w:type="spellEnd"/>
      <w:r w:rsidRPr="00D912B4">
        <w:rPr>
          <w:rFonts w:ascii="Cambria" w:hAnsi="Cambria"/>
        </w:rPr>
        <w:t>. Se realizará una solución que limpia en función de tres modos de limpieza: giro en espiral, seguimiento de paredes y cruce de habitación.</w:t>
      </w:r>
      <w:ins w:id="48" w:author="jessi_3118@hotmail.com" w:date="2017-09-12T12:58:00Z">
        <w:r w:rsidR="00C44F97">
          <w:rPr>
            <w:rFonts w:ascii="Cambria" w:hAnsi="Cambria"/>
          </w:rPr>
          <w:t xml:space="preserve"> L</w:t>
        </w:r>
      </w:ins>
      <w:ins w:id="49" w:author="jessi_3118@hotmail.com" w:date="2017-09-12T12:59:00Z">
        <w:r w:rsidR="00C44F97">
          <w:rPr>
            <w:rFonts w:ascii="Cambria" w:hAnsi="Cambria"/>
          </w:rPr>
          <w:t xml:space="preserve">a aspiradora cuenta con diferentes sensores y actuadores, entre los que se encuentran un sensor láser, sensores de posición, un sensor </w:t>
        </w:r>
        <w:proofErr w:type="spellStart"/>
        <w:r w:rsidR="00C44F97">
          <w:rPr>
            <w:rFonts w:ascii="Cambria" w:hAnsi="Cambria"/>
          </w:rPr>
          <w:t>bumper</w:t>
        </w:r>
        <w:proofErr w:type="spellEnd"/>
        <w:r w:rsidR="00C44F97">
          <w:rPr>
            <w:rFonts w:ascii="Cambria" w:hAnsi="Cambria"/>
          </w:rPr>
          <w:t xml:space="preserve">, y actuadores que permiten dar </w:t>
        </w:r>
      </w:ins>
      <w:ins w:id="50" w:author="jessi_3118@hotmail.com" w:date="2017-09-12T13:00:00Z">
        <w:r w:rsidR="00C44F97">
          <w:rPr>
            <w:rFonts w:ascii="Cambria" w:hAnsi="Cambria"/>
          </w:rPr>
          <w:t>órdenes a la aspiradora de velocidad de tracción y velocidad de giro.</w:t>
        </w:r>
      </w:ins>
      <w:ins w:id="51" w:author="jessi_3118@hotmail.com" w:date="2017-09-11T19:32:00Z">
        <w:r w:rsidR="00F94102" w:rsidRPr="00F94102">
          <w:rPr>
            <w:rFonts w:ascii="DejaVuSans" w:hAnsi="DejaVuSans" w:cs="DejaVuSans"/>
            <w:color w:val="FF0000"/>
          </w:rPr>
          <w:t xml:space="preserve"> </w:t>
        </w:r>
        <w:r w:rsidR="00F94102">
          <w:rPr>
            <w:rFonts w:ascii="DejaVuSans" w:hAnsi="DejaVuSans" w:cs="DejaVuSans"/>
            <w:color w:val="FF0000"/>
          </w:rPr>
          <w:t xml:space="preserve"> </w:t>
        </w:r>
        <w:r w:rsidR="00F94102" w:rsidRPr="00FE42E0">
          <w:rPr>
            <w:rFonts w:ascii="Cambria" w:hAnsi="Cambria" w:cs="DejaVuSans"/>
            <w:color w:val="FF0000"/>
            <w:rPrChange w:id="52" w:author="jessi_3118@hotmail.com" w:date="2017-09-11T19:33:00Z">
              <w:rPr>
                <w:rFonts w:ascii="DejaVuSans" w:hAnsi="DejaVuSans" w:cs="DejaVuSans"/>
                <w:color w:val="FF0000"/>
              </w:rPr>
            </w:rPrChange>
          </w:rPr>
          <w:t>En este caso la práctica se ha realizado desde cero, pues no exist</w:t>
        </w:r>
      </w:ins>
      <w:ins w:id="53" w:author="jessi_3118@hotmail.com" w:date="2017-09-11T19:33:00Z">
        <w:r w:rsidR="00F94102" w:rsidRPr="00FE42E0">
          <w:rPr>
            <w:rFonts w:ascii="Cambria" w:hAnsi="Cambria" w:cs="DejaVuSans"/>
            <w:color w:val="FF0000"/>
            <w:rPrChange w:id="54" w:author="jessi_3118@hotmail.com" w:date="2017-09-11T19:33:00Z">
              <w:rPr>
                <w:rFonts w:ascii="DejaVuSans" w:hAnsi="DejaVuSans" w:cs="DejaVuSans"/>
                <w:color w:val="FF0000"/>
              </w:rPr>
            </w:rPrChange>
          </w:rPr>
          <w:t>ía una versión previa. Con ella los alumnos se familiarizarán con un problema robótico real, cotidiano y que ya se está comercializando.</w:t>
        </w:r>
      </w:ins>
    </w:p>
    <w:p w:rsidR="00F94102" w:rsidRPr="00D912B4" w:rsidRDefault="00F94102">
      <w:pPr>
        <w:autoSpaceDE w:val="0"/>
        <w:autoSpaceDN w:val="0"/>
        <w:adjustRightInd w:val="0"/>
        <w:spacing w:after="0" w:line="240" w:lineRule="auto"/>
        <w:rPr>
          <w:rFonts w:ascii="Cambria" w:hAnsi="Cambria"/>
        </w:rPr>
        <w:pPrChange w:id="55" w:author="jessi_3118@hotmail.com" w:date="2017-09-11T19:33:00Z">
          <w:pPr>
            <w:jc w:val="both"/>
          </w:pPr>
        </w:pPrChange>
      </w:pPr>
    </w:p>
    <w:p w:rsidR="00142D5D" w:rsidRDefault="00142D5D">
      <w:pPr>
        <w:autoSpaceDE w:val="0"/>
        <w:autoSpaceDN w:val="0"/>
        <w:adjustRightInd w:val="0"/>
        <w:spacing w:after="0" w:line="240" w:lineRule="auto"/>
        <w:jc w:val="both"/>
        <w:rPr>
          <w:ins w:id="56" w:author="jessi_3118@hotmail.com" w:date="2017-09-11T19:36:00Z"/>
          <w:rFonts w:ascii="Cambria" w:hAnsi="Cambria"/>
        </w:rPr>
        <w:pPrChange w:id="57" w:author="jessi_3118@hotmail.com" w:date="2017-09-11T19:36:00Z">
          <w:pPr>
            <w:jc w:val="both"/>
          </w:pPr>
        </w:pPrChange>
      </w:pPr>
      <w:r w:rsidRPr="00D912B4">
        <w:rPr>
          <w:rFonts w:ascii="Cambria" w:hAnsi="Cambria"/>
        </w:rPr>
        <w:t>En último lugar, en la práctica “</w:t>
      </w:r>
      <w:del w:id="58" w:author="jessi_3118@hotmail.com" w:date="2017-09-11T19:34:00Z">
        <w:r w:rsidRPr="00D912B4" w:rsidDel="008D42FE">
          <w:rPr>
            <w:rFonts w:ascii="Cambria" w:hAnsi="Cambria"/>
          </w:rPr>
          <w:delText>Autopark</w:delText>
        </w:r>
      </w:del>
      <w:ins w:id="59" w:author="jessi_3118@hotmail.com" w:date="2017-09-11T19:34:00Z">
        <w:r w:rsidR="008D42FE">
          <w:rPr>
            <w:rFonts w:ascii="Cambria" w:hAnsi="Cambria"/>
          </w:rPr>
          <w:t>Aparcamiento Automático</w:t>
        </w:r>
      </w:ins>
      <w:r w:rsidRPr="00D912B4">
        <w:rPr>
          <w:rFonts w:ascii="Cambria" w:hAnsi="Cambria"/>
        </w:rPr>
        <w:t xml:space="preserve">”, el propósito es la realización de una solución que sea capaz de aparcar un coche de forma autónoma. </w:t>
      </w:r>
      <w:ins w:id="60" w:author="jessi_3118@hotmail.com" w:date="2017-09-12T13:02:00Z">
        <w:r w:rsidR="005356E6">
          <w:rPr>
            <w:rFonts w:ascii="Cambria" w:hAnsi="Cambria"/>
          </w:rPr>
          <w:t>El taxi está dotado de tres sensores láser (que se encuentran en la parte frontal, en la parte trasera y en el lateral derecho)</w:t>
        </w:r>
      </w:ins>
      <w:ins w:id="61" w:author="jessi_3118@hotmail.com" w:date="2017-09-12T13:03:00Z">
        <w:r w:rsidR="005356E6">
          <w:rPr>
            <w:rFonts w:ascii="Cambria" w:hAnsi="Cambria"/>
          </w:rPr>
          <w:t xml:space="preserve"> para poder medir distancias a los coches y encontrar aparcamiento. </w:t>
        </w:r>
      </w:ins>
      <w:r w:rsidRPr="00D912B4">
        <w:rPr>
          <w:rFonts w:ascii="Cambria" w:hAnsi="Cambria"/>
        </w:rPr>
        <w:t xml:space="preserve">La solución propuesta es una solución “ad hoc” mediante un algoritmo basado en las medidas sensoriales que se obtienen de los </w:t>
      </w:r>
      <w:proofErr w:type="spellStart"/>
      <w:r w:rsidRPr="00D912B4">
        <w:rPr>
          <w:rFonts w:ascii="Cambria" w:hAnsi="Cambria"/>
        </w:rPr>
        <w:t>lásers</w:t>
      </w:r>
      <w:proofErr w:type="spellEnd"/>
      <w:r w:rsidRPr="00D912B4">
        <w:rPr>
          <w:rFonts w:ascii="Cambria" w:hAnsi="Cambria"/>
        </w:rPr>
        <w:t xml:space="preserve">. </w:t>
      </w:r>
      <w:ins w:id="62" w:author="jessi_3118@hotmail.com" w:date="2017-09-12T13:01:00Z">
        <w:r w:rsidR="005356E6">
          <w:rPr>
            <w:rFonts w:ascii="Cambria" w:hAnsi="Cambria"/>
          </w:rPr>
          <w:t xml:space="preserve">La solución permite al taxi encontrar una plaza de aparcamiento libre y realizar la maniobra de aparcamiento. </w:t>
        </w:r>
      </w:ins>
      <w:ins w:id="63" w:author="jessi_3118@hotmail.com" w:date="2017-09-11T19:34:00Z">
        <w:r w:rsidR="00B14BAF">
          <w:rPr>
            <w:rFonts w:ascii="Cambria" w:hAnsi="Cambria"/>
          </w:rPr>
          <w:t>Esta práctica, la cual ha sido realizada de cero</w:t>
        </w:r>
      </w:ins>
      <w:ins w:id="64" w:author="jessi_3118@hotmail.com" w:date="2017-09-11T19:35:00Z">
        <w:r w:rsidR="00B14BAF">
          <w:rPr>
            <w:rFonts w:ascii="Cambria" w:hAnsi="Cambria"/>
          </w:rPr>
          <w:t xml:space="preserve">, nos permitirá acercarnos a problemas robóticos que ya existen en el mercado (Volkswagen, </w:t>
        </w:r>
        <w:proofErr w:type="spellStart"/>
        <w:r w:rsidR="00B14BAF">
          <w:rPr>
            <w:rFonts w:ascii="Cambria" w:hAnsi="Cambria"/>
          </w:rPr>
          <w:t>Tiguan</w:t>
        </w:r>
        <w:proofErr w:type="spellEnd"/>
        <w:r w:rsidR="00B14BAF">
          <w:rPr>
            <w:rFonts w:ascii="Cambria" w:hAnsi="Cambria"/>
          </w:rPr>
          <w:t xml:space="preserve">, </w:t>
        </w:r>
        <w:proofErr w:type="spellStart"/>
        <w:r w:rsidR="00B14BAF">
          <w:rPr>
            <w:rFonts w:ascii="Cambria" w:hAnsi="Cambria"/>
          </w:rPr>
          <w:t>etc</w:t>
        </w:r>
      </w:ins>
      <w:proofErr w:type="spellEnd"/>
      <w:ins w:id="65" w:author="jessi_3118@hotmail.com" w:date="2017-09-11T19:36:00Z">
        <w:r w:rsidR="00B14BAF">
          <w:rPr>
            <w:rFonts w:ascii="Cambria" w:hAnsi="Cambria"/>
          </w:rPr>
          <w:t xml:space="preserve">) y con ello aprender </w:t>
        </w:r>
        <w:r w:rsidR="00B02237">
          <w:rPr>
            <w:rFonts w:ascii="Cambria" w:hAnsi="Cambria"/>
          </w:rPr>
          <w:t>cómo</w:t>
        </w:r>
        <w:r w:rsidR="00B14BAF">
          <w:rPr>
            <w:rFonts w:ascii="Cambria" w:hAnsi="Cambria"/>
          </w:rPr>
          <w:t xml:space="preserve"> funcionan.</w:t>
        </w:r>
      </w:ins>
    </w:p>
    <w:p w:rsidR="00B14BAF" w:rsidRPr="00D912B4" w:rsidRDefault="00B14BAF">
      <w:pPr>
        <w:autoSpaceDE w:val="0"/>
        <w:autoSpaceDN w:val="0"/>
        <w:adjustRightInd w:val="0"/>
        <w:spacing w:after="0" w:line="240" w:lineRule="auto"/>
        <w:rPr>
          <w:rFonts w:ascii="Cambria" w:hAnsi="Cambria"/>
        </w:rPr>
        <w:pPrChange w:id="66" w:author="jessi_3118@hotmail.com" w:date="2017-09-11T19:36:00Z">
          <w:pPr>
            <w:jc w:val="both"/>
          </w:pPr>
        </w:pPrChange>
      </w:pPr>
    </w:p>
    <w:p w:rsidR="00142D5D" w:rsidRPr="00D912B4" w:rsidDel="0070010E" w:rsidRDefault="00142D5D" w:rsidP="00142D5D">
      <w:pPr>
        <w:jc w:val="both"/>
        <w:rPr>
          <w:del w:id="67" w:author="jessi_3118@hotmail.com" w:date="2017-09-11T19:39:00Z"/>
          <w:rFonts w:ascii="Cambria" w:hAnsi="Cambria"/>
        </w:rPr>
      </w:pPr>
      <w:del w:id="68" w:author="jessi_3118@hotmail.com" w:date="2017-09-11T19:39:00Z">
        <w:r w:rsidRPr="00D912B4" w:rsidDel="0070010E">
          <w:rPr>
            <w:rFonts w:ascii="Cambria" w:hAnsi="Cambria"/>
          </w:rPr>
          <w:delText xml:space="preserve">La plataforma de desarrollo consta de dos componentes que le permitirán al alumno realizar la solución de las prácticas. Estos componentes son una interfaz gráfica (GUI) que proporciona elementos de ayuda a la resolución de las prácticas, y un </w:delText>
        </w:r>
      </w:del>
      <w:del w:id="69" w:author="jessi_3118@hotmail.com" w:date="2017-09-11T19:38:00Z">
        <w:r w:rsidRPr="00D912B4" w:rsidDel="00E0057A">
          <w:rPr>
            <w:rFonts w:ascii="Cambria" w:hAnsi="Cambria"/>
          </w:rPr>
          <w:delText>árbitro</w:delText>
        </w:r>
      </w:del>
      <w:del w:id="70" w:author="jessi_3118@hotmail.com" w:date="2017-09-11T19:39:00Z">
        <w:r w:rsidRPr="00D912B4" w:rsidDel="0070010E">
          <w:rPr>
            <w:rFonts w:ascii="Cambria" w:hAnsi="Cambria"/>
          </w:rPr>
          <w:delText xml:space="preserve">, que permite llevar a cabo la corrección de las prácticas. En estas prácticas se harán las conexiones necesarias de los robots con los sensores y actuadores que se empleen. El propósito de los componentes es permitir la abstracción por parte de los alumnos de los elementos complejos que no son parte de la resolución de las prácticas. De esta forma, el alumno lo único que tendrá que hacer es programar la solución de cada algoritmo que se le propone. </w:delText>
        </w:r>
      </w:del>
    </w:p>
    <w:p w:rsidR="00142D5D" w:rsidDel="0070010E" w:rsidRDefault="00142D5D" w:rsidP="00142D5D">
      <w:pPr>
        <w:pStyle w:val="SubTitulos-TFG"/>
        <w:numPr>
          <w:ilvl w:val="0"/>
          <w:numId w:val="0"/>
        </w:numPr>
        <w:spacing w:line="254" w:lineRule="auto"/>
        <w:rPr>
          <w:del w:id="71" w:author="jessi_3118@hotmail.com" w:date="2017-09-11T19:39:00Z"/>
          <w:rFonts w:asciiTheme="majorHAnsi" w:hAnsiTheme="majorHAnsi"/>
          <w:sz w:val="22"/>
          <w:szCs w:val="22"/>
        </w:rPr>
      </w:pPr>
    </w:p>
    <w:p w:rsidR="00142D5D" w:rsidDel="0070010E" w:rsidRDefault="00142D5D" w:rsidP="00142D5D">
      <w:pPr>
        <w:pStyle w:val="SubTitulos-TFG"/>
        <w:numPr>
          <w:ilvl w:val="0"/>
          <w:numId w:val="0"/>
        </w:numPr>
        <w:spacing w:line="254" w:lineRule="auto"/>
        <w:jc w:val="center"/>
        <w:rPr>
          <w:del w:id="72" w:author="jessi_3118@hotmail.com" w:date="2017-09-11T19:39:00Z"/>
          <w:rFonts w:asciiTheme="majorHAnsi" w:hAnsiTheme="majorHAnsi"/>
          <w:sz w:val="22"/>
          <w:szCs w:val="22"/>
        </w:rPr>
      </w:pPr>
      <w:del w:id="73" w:author="jessi_3118@hotmail.com" w:date="2017-09-11T19:39:00Z">
        <w:r w:rsidRPr="000E6AEC" w:rsidDel="0070010E">
          <w:rPr>
            <w:rFonts w:asciiTheme="majorHAnsi" w:hAnsiTheme="majorHAnsi"/>
            <w:noProof/>
            <w:lang w:eastAsia="es-ES"/>
          </w:rPr>
          <w:drawing>
            <wp:inline distT="0" distB="0" distL="0" distR="0" wp14:anchorId="0FAA929D" wp14:editId="1DC744E3">
              <wp:extent cx="4665795" cy="2981316"/>
              <wp:effectExtent l="0" t="0" r="1905" b="0"/>
              <wp:docPr id="95" name="Imagen 95" descr="C:\Users\jessi\Desktop\vanessa\Imágenes\estru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essi\Desktop\vanessa\Imágenes\estructur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83181" cy="2992425"/>
                      </a:xfrm>
                      <a:prstGeom prst="rect">
                        <a:avLst/>
                      </a:prstGeom>
                      <a:noFill/>
                      <a:ln>
                        <a:noFill/>
                      </a:ln>
                    </pic:spPr>
                  </pic:pic>
                </a:graphicData>
              </a:graphic>
            </wp:inline>
          </w:drawing>
        </w:r>
      </w:del>
    </w:p>
    <w:p w:rsidR="00142D5D" w:rsidDel="0070010E" w:rsidRDefault="00142D5D" w:rsidP="00142D5D">
      <w:pPr>
        <w:pStyle w:val="SubTitulos-TFG"/>
        <w:numPr>
          <w:ilvl w:val="0"/>
          <w:numId w:val="0"/>
        </w:numPr>
        <w:jc w:val="center"/>
        <w:rPr>
          <w:del w:id="74" w:author="jessi_3118@hotmail.com" w:date="2017-09-11T19:39:00Z"/>
          <w:rFonts w:asciiTheme="minorHAnsi" w:hAnsiTheme="minorHAnsi" w:cstheme="minorHAnsi"/>
          <w:sz w:val="22"/>
          <w:szCs w:val="22"/>
        </w:rPr>
      </w:pPr>
    </w:p>
    <w:p w:rsidR="00142D5D" w:rsidDel="0070010E" w:rsidRDefault="00142D5D" w:rsidP="00142D5D">
      <w:pPr>
        <w:pStyle w:val="SubTitulos-TFG"/>
        <w:numPr>
          <w:ilvl w:val="0"/>
          <w:numId w:val="0"/>
        </w:numPr>
        <w:jc w:val="center"/>
        <w:rPr>
          <w:del w:id="75" w:author="jessi_3118@hotmail.com" w:date="2017-09-11T19:39:00Z"/>
          <w:rFonts w:asciiTheme="minorHAnsi" w:hAnsiTheme="minorHAnsi" w:cstheme="minorHAnsi"/>
          <w:sz w:val="22"/>
          <w:szCs w:val="22"/>
        </w:rPr>
      </w:pPr>
      <w:del w:id="76" w:author="jessi_3118@hotmail.com" w:date="2017-09-11T19:39:00Z">
        <w:r w:rsidDel="0070010E">
          <w:rPr>
            <w:rFonts w:asciiTheme="minorHAnsi" w:hAnsiTheme="minorHAnsi" w:cstheme="minorHAnsi"/>
            <w:sz w:val="22"/>
            <w:szCs w:val="22"/>
          </w:rPr>
          <w:delText>Figure 2.1: Estructura</w:delText>
        </w:r>
      </w:del>
    </w:p>
    <w:p w:rsidR="00142D5D" w:rsidDel="0070010E" w:rsidRDefault="00142D5D" w:rsidP="00142D5D">
      <w:pPr>
        <w:pStyle w:val="SubTitulos-TFG"/>
        <w:numPr>
          <w:ilvl w:val="0"/>
          <w:numId w:val="0"/>
        </w:numPr>
        <w:spacing w:line="254" w:lineRule="auto"/>
        <w:rPr>
          <w:del w:id="77" w:author="jessi_3118@hotmail.com" w:date="2017-09-11T19:39:00Z"/>
          <w:rFonts w:asciiTheme="majorHAnsi" w:hAnsiTheme="majorHAnsi"/>
          <w:sz w:val="22"/>
          <w:szCs w:val="22"/>
        </w:rPr>
      </w:pPr>
    </w:p>
    <w:p w:rsidR="00142D5D" w:rsidRPr="000E6AEC" w:rsidDel="00AA28FA" w:rsidRDefault="00142D5D" w:rsidP="00142D5D">
      <w:pPr>
        <w:jc w:val="both"/>
        <w:rPr>
          <w:del w:id="78" w:author="jessi_3118@hotmail.com" w:date="2017-09-11T19:39:00Z"/>
          <w:rFonts w:ascii="Cambria" w:hAnsi="Cambria"/>
        </w:rPr>
      </w:pPr>
      <w:del w:id="79" w:author="jessi_3118@hotmail.com" w:date="2017-09-11T19:39:00Z">
        <w:r w:rsidRPr="000E6AEC" w:rsidDel="00AA28FA">
          <w:rPr>
            <w:rFonts w:ascii="Cambria" w:hAnsi="Cambria"/>
          </w:rPr>
          <w:delText>El interfaz gráfico que se propone en cada práctica, muestra un visor del mapa del escenario donde estará situado cada robot. En este visor, además, se mostrará la situación del robot en este mapa. En este interfaz gráfico, también, se dispone de un teleoperador que puede emplear el alumno cuando lo desee para mover el robot. En la interfaz de la práctica “Autopark” se mostrará de forma gráfica las lecturas que realizan cada uno de los lásers.</w:delText>
        </w:r>
      </w:del>
    </w:p>
    <w:p w:rsidR="00142D5D" w:rsidRPr="000E6AEC" w:rsidDel="00AA28FA" w:rsidRDefault="00142D5D" w:rsidP="00142D5D">
      <w:pPr>
        <w:jc w:val="both"/>
        <w:rPr>
          <w:del w:id="80" w:author="jessi_3118@hotmail.com" w:date="2017-09-11T19:39:00Z"/>
          <w:rFonts w:ascii="Cambria" w:hAnsi="Cambria"/>
        </w:rPr>
      </w:pPr>
    </w:p>
    <w:p w:rsidR="00142D5D" w:rsidDel="000D5797" w:rsidRDefault="00142D5D" w:rsidP="00142D5D">
      <w:pPr>
        <w:jc w:val="both"/>
        <w:rPr>
          <w:del w:id="81" w:author="jessi_3118@hotmail.com" w:date="2017-09-11T19:39:00Z"/>
          <w:rFonts w:ascii="Cambria" w:hAnsi="Cambria"/>
        </w:rPr>
      </w:pPr>
      <w:del w:id="82" w:author="jessi_3118@hotmail.com" w:date="2017-09-11T19:39:00Z">
        <w:r w:rsidRPr="000E6AEC" w:rsidDel="000D5797">
          <w:rPr>
            <w:rFonts w:ascii="Cambria" w:hAnsi="Cambria"/>
          </w:rPr>
          <w:delText>Se crearán los componentes siguiendo una arquitectura software que permite facilitar el desarrollo de las prácticas a los alumnos, los cuales únicamente deberán realizar la solución, ya sea el pilotaje en función de los datos que proporcionan los sensores (es el caso de las prácticas “Vacuum” y “Autopark”) o la realización de la planificación y el pilotaje (es el caso de “Global navigation”). Los componentes podrán interactuar con el fichero MyAlgorithm.py (donde se lleva a cabo la resolución), mostrando en la interfaz las pruebas o soluciones que realicen los alumnos. En la figura 2.1 podemos ver la estructura que tendrá cada una de las prácticas.</w:delText>
        </w:r>
      </w:del>
    </w:p>
    <w:p w:rsidR="00142D5D" w:rsidRPr="000E6AEC" w:rsidRDefault="00142D5D" w:rsidP="00142D5D">
      <w:pPr>
        <w:jc w:val="both"/>
        <w:rPr>
          <w:rFonts w:ascii="Cambria" w:hAnsi="Cambria"/>
        </w:rPr>
      </w:pPr>
    </w:p>
    <w:p w:rsidR="00142D5D" w:rsidRDefault="00142D5D" w:rsidP="00142D5D">
      <w:pPr>
        <w:pStyle w:val="SubTitulos-TFG"/>
        <w:numPr>
          <w:ilvl w:val="1"/>
          <w:numId w:val="3"/>
        </w:numPr>
        <w:spacing w:line="254" w:lineRule="auto"/>
      </w:pPr>
      <w:r>
        <w:t>Requisitos</w:t>
      </w:r>
    </w:p>
    <w:p w:rsidR="00142D5D" w:rsidRDefault="00142D5D" w:rsidP="00142D5D">
      <w:pPr>
        <w:pStyle w:val="SubTitulos-TFG"/>
        <w:numPr>
          <w:ilvl w:val="0"/>
          <w:numId w:val="0"/>
        </w:numPr>
        <w:spacing w:line="254" w:lineRule="auto"/>
        <w:ind w:left="720"/>
      </w:pPr>
    </w:p>
    <w:p w:rsidR="00142D5D" w:rsidRPr="00555F1F" w:rsidRDefault="00142D5D" w:rsidP="00142D5D">
      <w:pPr>
        <w:jc w:val="both"/>
        <w:rPr>
          <w:rFonts w:ascii="Cambria" w:hAnsi="Cambria"/>
        </w:rPr>
      </w:pPr>
      <w:r w:rsidRPr="00555F1F">
        <w:rPr>
          <w:rFonts w:ascii="Cambria" w:hAnsi="Cambria"/>
        </w:rPr>
        <w:t>El desarrollo del proyecto estará guiado por los objetivos mencionados anteriormente y deberá ajustarse a los requisitos de partida del proyecto, los cuales hacen que la solución esté condicionada. Estos requisitos son:</w:t>
      </w:r>
    </w:p>
    <w:p w:rsidR="00142D5D" w:rsidRDefault="00142D5D" w:rsidP="00142D5D">
      <w:pPr>
        <w:pStyle w:val="Prrafodelista"/>
        <w:numPr>
          <w:ilvl w:val="0"/>
          <w:numId w:val="8"/>
        </w:numPr>
        <w:jc w:val="both"/>
        <w:rPr>
          <w:rFonts w:ascii="Cambria" w:hAnsi="Cambria"/>
        </w:rPr>
      </w:pPr>
      <w:r w:rsidRPr="00555F1F">
        <w:rPr>
          <w:rFonts w:ascii="Cambria" w:hAnsi="Cambria"/>
        </w:rPr>
        <w:t xml:space="preserve">En este proyecto todas las simulaciones se realizarán en el simulador </w:t>
      </w:r>
      <w:proofErr w:type="spellStart"/>
      <w:r w:rsidRPr="00555F1F">
        <w:rPr>
          <w:rFonts w:ascii="Cambria" w:hAnsi="Cambria"/>
        </w:rPr>
        <w:t>Gazebo</w:t>
      </w:r>
      <w:proofErr w:type="spellEnd"/>
      <w:r w:rsidRPr="00555F1F">
        <w:rPr>
          <w:rFonts w:ascii="Cambria" w:hAnsi="Cambria"/>
        </w:rPr>
        <w:t xml:space="preserve">, en concreto en la versión 7. Los modelos de robots que se emplearán serán creados. En este caso se utilizarán dos taxis (los cuales tienen diferentes sensores) y el modelo </w:t>
      </w:r>
      <w:proofErr w:type="spellStart"/>
      <w:r w:rsidRPr="00555F1F">
        <w:rPr>
          <w:rFonts w:ascii="Cambria" w:hAnsi="Cambria"/>
        </w:rPr>
        <w:t>Roomba</w:t>
      </w:r>
      <w:proofErr w:type="spellEnd"/>
      <w:r w:rsidRPr="00555F1F">
        <w:rPr>
          <w:rFonts w:ascii="Cambria" w:hAnsi="Cambria"/>
        </w:rPr>
        <w:t>.</w:t>
      </w:r>
    </w:p>
    <w:p w:rsidR="00142D5D" w:rsidRPr="00555F1F" w:rsidRDefault="00142D5D" w:rsidP="00142D5D">
      <w:pPr>
        <w:pStyle w:val="Prrafodelista"/>
        <w:jc w:val="both"/>
        <w:rPr>
          <w:rFonts w:ascii="Cambria" w:hAnsi="Cambria"/>
        </w:rPr>
      </w:pPr>
    </w:p>
    <w:p w:rsidR="00142D5D" w:rsidRPr="00555F1F" w:rsidRDefault="00142D5D" w:rsidP="00142D5D">
      <w:pPr>
        <w:pStyle w:val="Prrafodelista"/>
        <w:numPr>
          <w:ilvl w:val="0"/>
          <w:numId w:val="8"/>
        </w:numPr>
        <w:jc w:val="both"/>
        <w:rPr>
          <w:rFonts w:ascii="Cambria" w:hAnsi="Cambria"/>
          <w:sz w:val="16"/>
          <w:szCs w:val="16"/>
        </w:rPr>
      </w:pPr>
      <w:r w:rsidRPr="00555F1F">
        <w:rPr>
          <w:rFonts w:ascii="Cambria" w:hAnsi="Cambria"/>
        </w:rPr>
        <w:t xml:space="preserve">Se hará uso de la plataforma </w:t>
      </w:r>
      <w:proofErr w:type="spellStart"/>
      <w:r w:rsidRPr="00555F1F">
        <w:rPr>
          <w:rFonts w:ascii="Cambria" w:hAnsi="Cambria"/>
        </w:rPr>
        <w:t>JdeRobot</w:t>
      </w:r>
      <w:proofErr w:type="spellEnd"/>
      <w:r w:rsidRPr="00555F1F">
        <w:rPr>
          <w:rFonts w:ascii="Cambria" w:hAnsi="Cambria"/>
        </w:rPr>
        <w:t xml:space="preserve"> en su versión 5.5.2, que se explicará con detalle en el siguiente capítulo. El uso de esta plataforma simplifica el desarrollo del comportamiento del robot. </w:t>
      </w:r>
    </w:p>
    <w:p w:rsidR="00142D5D" w:rsidRPr="00555F1F" w:rsidRDefault="00142D5D" w:rsidP="00142D5D">
      <w:pPr>
        <w:pStyle w:val="Prrafodelista"/>
        <w:rPr>
          <w:rFonts w:ascii="Cambria" w:hAnsi="Cambria"/>
          <w:sz w:val="16"/>
          <w:szCs w:val="16"/>
        </w:rPr>
      </w:pPr>
    </w:p>
    <w:p w:rsidR="00142D5D" w:rsidRPr="00555F1F" w:rsidRDefault="00142D5D" w:rsidP="00142D5D">
      <w:pPr>
        <w:pStyle w:val="Prrafodelista"/>
        <w:jc w:val="both"/>
        <w:rPr>
          <w:rFonts w:ascii="Cambria" w:hAnsi="Cambria"/>
          <w:sz w:val="16"/>
          <w:szCs w:val="16"/>
        </w:rPr>
      </w:pPr>
    </w:p>
    <w:p w:rsidR="00142D5D" w:rsidRDefault="00142D5D" w:rsidP="00142D5D">
      <w:pPr>
        <w:pStyle w:val="Prrafodelista"/>
        <w:numPr>
          <w:ilvl w:val="0"/>
          <w:numId w:val="8"/>
        </w:numPr>
        <w:jc w:val="both"/>
        <w:rPr>
          <w:rFonts w:ascii="Cambria" w:hAnsi="Cambria"/>
        </w:rPr>
      </w:pPr>
      <w:r w:rsidRPr="00555F1F">
        <w:rPr>
          <w:rFonts w:ascii="Cambria" w:hAnsi="Cambria"/>
        </w:rPr>
        <w:t>El sistema operativo que se empleará para este proyecto será Ubuntu 16.04.</w:t>
      </w:r>
    </w:p>
    <w:p w:rsidR="00142D5D" w:rsidRPr="00555F1F" w:rsidRDefault="00142D5D" w:rsidP="00142D5D">
      <w:pPr>
        <w:pStyle w:val="Prrafodelista"/>
        <w:jc w:val="both"/>
        <w:rPr>
          <w:rFonts w:ascii="Cambria" w:hAnsi="Cambria"/>
        </w:rPr>
      </w:pPr>
    </w:p>
    <w:p w:rsidR="00142D5D" w:rsidRDefault="00142D5D" w:rsidP="00142D5D">
      <w:pPr>
        <w:pStyle w:val="Prrafodelista"/>
        <w:numPr>
          <w:ilvl w:val="0"/>
          <w:numId w:val="8"/>
        </w:numPr>
        <w:jc w:val="both"/>
        <w:rPr>
          <w:rFonts w:ascii="Cambria" w:hAnsi="Cambria"/>
        </w:rPr>
      </w:pPr>
      <w:r w:rsidRPr="00555F1F">
        <w:rPr>
          <w:rFonts w:ascii="Cambria" w:hAnsi="Cambria"/>
        </w:rPr>
        <w:t xml:space="preserve">El lenguaje de desarrollo empleado para crear los </w:t>
      </w:r>
      <w:proofErr w:type="spellStart"/>
      <w:r w:rsidRPr="00555F1F">
        <w:rPr>
          <w:rFonts w:ascii="Cambria" w:hAnsi="Cambria"/>
        </w:rPr>
        <w:t>plugins</w:t>
      </w:r>
      <w:proofErr w:type="spellEnd"/>
      <w:r w:rsidRPr="00555F1F">
        <w:rPr>
          <w:rFonts w:ascii="Cambria" w:hAnsi="Cambria"/>
        </w:rPr>
        <w:t xml:space="preserve"> necesarios será C++. Sin embargo, en el resto de componentes se utilizará el lenguaje Python 2. Este requisito restringe la solución a que se programe en Python 2.</w:t>
      </w:r>
    </w:p>
    <w:p w:rsidR="00142D5D" w:rsidRPr="00555F1F" w:rsidRDefault="00142D5D" w:rsidP="00142D5D">
      <w:pPr>
        <w:pStyle w:val="Prrafodelista"/>
        <w:rPr>
          <w:rFonts w:ascii="Cambria" w:hAnsi="Cambria"/>
        </w:rPr>
      </w:pPr>
    </w:p>
    <w:p w:rsidR="00142D5D" w:rsidRPr="00555F1F" w:rsidRDefault="00142D5D" w:rsidP="00142D5D">
      <w:pPr>
        <w:pStyle w:val="Prrafodelista"/>
        <w:jc w:val="both"/>
        <w:rPr>
          <w:rFonts w:ascii="Cambria" w:hAnsi="Cambria"/>
        </w:rPr>
      </w:pPr>
    </w:p>
    <w:p w:rsidR="00142D5D" w:rsidRPr="00555F1F" w:rsidRDefault="00142D5D" w:rsidP="00142D5D">
      <w:pPr>
        <w:pStyle w:val="Prrafodelista"/>
        <w:numPr>
          <w:ilvl w:val="0"/>
          <w:numId w:val="8"/>
        </w:numPr>
        <w:jc w:val="both"/>
        <w:rPr>
          <w:rFonts w:ascii="Cambria" w:hAnsi="Cambria"/>
        </w:rPr>
      </w:pPr>
      <w:r w:rsidRPr="00555F1F">
        <w:rPr>
          <w:rFonts w:ascii="Cambria" w:hAnsi="Cambria"/>
        </w:rPr>
        <w:t>Las soluciones han de ser vivaces. Los algoritmos propuestos no pueden detenerse mucho tiempo a pensar cuál será el próximo movimiento del robot, porque han de reaccionar rápido, en tiempo real y con movimientos suaves.</w:t>
      </w:r>
    </w:p>
    <w:p w:rsidR="00142D5D" w:rsidRDefault="00142D5D" w:rsidP="00142D5D">
      <w:pPr>
        <w:pStyle w:val="SubTitulos-TFG"/>
        <w:numPr>
          <w:ilvl w:val="0"/>
          <w:numId w:val="0"/>
        </w:numPr>
        <w:spacing w:line="254" w:lineRule="auto"/>
        <w:ind w:left="720"/>
        <w:rPr>
          <w:ins w:id="83" w:author="jessi_3118@hotmail.com" w:date="2017-09-11T19:39:00Z"/>
        </w:rPr>
      </w:pPr>
    </w:p>
    <w:p w:rsidR="00E97E9F" w:rsidRDefault="00E97E9F" w:rsidP="00142D5D">
      <w:pPr>
        <w:pStyle w:val="SubTitulos-TFG"/>
        <w:numPr>
          <w:ilvl w:val="0"/>
          <w:numId w:val="0"/>
        </w:numPr>
        <w:spacing w:line="254" w:lineRule="auto"/>
        <w:ind w:left="720"/>
        <w:rPr>
          <w:ins w:id="84" w:author="jessi_3118@hotmail.com" w:date="2017-09-11T19:39:00Z"/>
        </w:rPr>
      </w:pPr>
    </w:p>
    <w:p w:rsidR="00E97E9F" w:rsidRDefault="00E97E9F" w:rsidP="00142D5D">
      <w:pPr>
        <w:pStyle w:val="SubTitulos-TFG"/>
        <w:numPr>
          <w:ilvl w:val="0"/>
          <w:numId w:val="0"/>
        </w:numPr>
        <w:spacing w:line="254" w:lineRule="auto"/>
        <w:ind w:left="720"/>
      </w:pPr>
    </w:p>
    <w:p w:rsidR="00142D5D" w:rsidRDefault="00142D5D" w:rsidP="00142D5D">
      <w:pPr>
        <w:pStyle w:val="SubTitulos-TFG"/>
        <w:numPr>
          <w:ilvl w:val="0"/>
          <w:numId w:val="0"/>
        </w:numPr>
        <w:spacing w:line="254" w:lineRule="auto"/>
        <w:ind w:left="720"/>
      </w:pPr>
    </w:p>
    <w:p w:rsidR="00142D5D" w:rsidRDefault="00142D5D" w:rsidP="00142D5D">
      <w:pPr>
        <w:pStyle w:val="SubTitulos-TFG"/>
        <w:numPr>
          <w:ilvl w:val="1"/>
          <w:numId w:val="3"/>
        </w:numPr>
        <w:spacing w:line="254" w:lineRule="auto"/>
      </w:pPr>
      <w:r>
        <w:t>Metodología</w:t>
      </w:r>
    </w:p>
    <w:p w:rsidR="00142D5D" w:rsidRDefault="00142D5D" w:rsidP="00142D5D">
      <w:pPr>
        <w:jc w:val="both"/>
      </w:pPr>
      <w:del w:id="85" w:author="jessi_3118@hotmail.com" w:date="2017-09-11T19:39:00Z">
        <w:r w:rsidDel="00E97E9F">
          <w:delText xml:space="preserve">En este apartado se describirá la metodología empleada para la realización de este proyecto. </w:delText>
        </w:r>
      </w:del>
      <w:r>
        <w:t>El proyecto se ha basado en una metodología iterativa, donde cada iteración se compone de varias fases: determinar objetivos, planificación, diseño e implementación, análisis de riesgos, así como reuniones periódicas con el tutor.</w:t>
      </w:r>
    </w:p>
    <w:p w:rsidR="00142D5D" w:rsidRDefault="00142D5D" w:rsidP="00142D5D">
      <w:pPr>
        <w:jc w:val="both"/>
      </w:pPr>
      <w:r>
        <w:t xml:space="preserve">Para desarrollar este proyecto se ha optado por seguir el modelo de desarrollo en espiral, creado por </w:t>
      </w:r>
      <w:r w:rsidRPr="00AD335F">
        <w:t xml:space="preserve">Barry </w:t>
      </w:r>
      <w:proofErr w:type="spellStart"/>
      <w:r w:rsidRPr="00AD335F">
        <w:t>Boehm</w:t>
      </w:r>
      <w:proofErr w:type="spellEnd"/>
      <w:r>
        <w:t xml:space="preserve">. Este modelo se adapta perfectamente a este tipo de proyectos, ya que permite separar el comportamiento final en varias </w:t>
      </w:r>
      <w:proofErr w:type="spellStart"/>
      <w:r>
        <w:t>subtareas</w:t>
      </w:r>
      <w:proofErr w:type="spellEnd"/>
      <w:r>
        <w:t xml:space="preserve"> más sencillas para después juntarlas. Este modelo permite una gran flexibilidad ante cambios en los requisitos, algo bastante común en el desarrollo de proyectos.</w:t>
      </w:r>
    </w:p>
    <w:p w:rsidR="00142D5D" w:rsidRDefault="00142D5D" w:rsidP="00142D5D">
      <w:pPr>
        <w:jc w:val="both"/>
      </w:pPr>
      <w:r>
        <w:t xml:space="preserve">Este modelo de ciclo de vida </w:t>
      </w:r>
      <w:del w:id="86" w:author="jessi_3118@hotmail.com" w:date="2017-09-11T19:40:00Z">
        <w:r w:rsidDel="005A2A51">
          <w:delText xml:space="preserve">nos </w:delText>
        </w:r>
      </w:del>
      <w:r>
        <w:t>permite ir obteniendo prototipos funcionales, a la vez que se realiza el desarrollo del producto de forma incremental. El modelo consta de iteraciones, que se pueden llamar ciclos. En cada ciclo existen cuatro fases bien diferenciadas:</w:t>
      </w:r>
    </w:p>
    <w:p w:rsidR="00142D5D" w:rsidRDefault="00142D5D" w:rsidP="00142D5D">
      <w:pPr>
        <w:pStyle w:val="Prrafodelista"/>
        <w:numPr>
          <w:ilvl w:val="0"/>
          <w:numId w:val="5"/>
        </w:numPr>
        <w:jc w:val="both"/>
      </w:pPr>
      <w:r>
        <w:t>Determinar o fijar objetivos: En esta fase se definen los objetivos específicos que deben cumplirse para que el ciclo actual pueda considerarse finalizado en base a los objetivos finales. Conforme vayan sucediéndose más iteraciones, los objetivos serán más complejos.</w:t>
      </w:r>
    </w:p>
    <w:p w:rsidR="00142D5D" w:rsidRDefault="00142D5D" w:rsidP="00142D5D">
      <w:pPr>
        <w:pStyle w:val="Prrafodelista"/>
        <w:jc w:val="both"/>
      </w:pPr>
    </w:p>
    <w:p w:rsidR="00142D5D" w:rsidRDefault="00142D5D" w:rsidP="00142D5D">
      <w:pPr>
        <w:pStyle w:val="Prrafodelista"/>
        <w:numPr>
          <w:ilvl w:val="0"/>
          <w:numId w:val="5"/>
        </w:numPr>
        <w:jc w:val="both"/>
      </w:pPr>
      <w:r>
        <w:t>Análisis del riesgo: En esta fase se efectúa un análisis detallado para cada uno de los riesgos que pueda tener el objetivo fijado en la fase anterior. Se definen los pasos a seguir para minimizar los riesgos y después del análisis se planean estrategias alternativas.</w:t>
      </w:r>
    </w:p>
    <w:p w:rsidR="00142D5D" w:rsidRDefault="00142D5D" w:rsidP="00142D5D">
      <w:pPr>
        <w:pStyle w:val="Prrafodelista"/>
        <w:jc w:val="both"/>
      </w:pPr>
    </w:p>
    <w:p w:rsidR="00142D5D" w:rsidRDefault="00142D5D" w:rsidP="00142D5D">
      <w:pPr>
        <w:pStyle w:val="Prrafodelista"/>
        <w:numPr>
          <w:ilvl w:val="0"/>
          <w:numId w:val="5"/>
        </w:numPr>
        <w:jc w:val="both"/>
      </w:pPr>
      <w:r>
        <w:t>Desarrollar y probar: En la tercera fase, se desarrolla el producto o las partes del producto que se han acordado en las fases anteriores. Además, se llevarán a cabo las pruebas oportunas que nos permitan asegurar la calidad de la implementación, y que pueda seguir sirviendo en iteraciones futuras.</w:t>
      </w:r>
    </w:p>
    <w:p w:rsidR="00142D5D" w:rsidRDefault="00142D5D" w:rsidP="00142D5D">
      <w:pPr>
        <w:pStyle w:val="Prrafodelista"/>
      </w:pPr>
    </w:p>
    <w:p w:rsidR="00142D5D" w:rsidRDefault="00142D5D" w:rsidP="00142D5D">
      <w:pPr>
        <w:pStyle w:val="Prrafodelista"/>
        <w:numPr>
          <w:ilvl w:val="0"/>
          <w:numId w:val="5"/>
        </w:numPr>
        <w:jc w:val="both"/>
      </w:pPr>
      <w:r>
        <w:t>Planificación: En esta última fase, es donde se revisan los resultados obtenidos mediante las pruebas de la fase anterior, y es donde se planifica la iteración siguiente teniendo en cuenta los posibles errores que se han cometido.</w:t>
      </w:r>
    </w:p>
    <w:p w:rsidR="00142D5D" w:rsidRDefault="00142D5D" w:rsidP="00142D5D">
      <w:pPr>
        <w:jc w:val="center"/>
      </w:pPr>
      <w:r>
        <w:rPr>
          <w:noProof/>
          <w:lang w:eastAsia="es-ES"/>
        </w:rPr>
        <w:lastRenderedPageBreak/>
        <w:drawing>
          <wp:inline distT="0" distB="0" distL="0" distR="0" wp14:anchorId="7C233B67" wp14:editId="6EAAE702">
            <wp:extent cx="2628900" cy="3204183"/>
            <wp:effectExtent l="0" t="0" r="0" b="0"/>
            <wp:docPr id="2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piral.png"/>
                    <pic:cNvPicPr/>
                  </pic:nvPicPr>
                  <pic:blipFill rotWithShape="1">
                    <a:blip r:embed="rId6">
                      <a:extLst>
                        <a:ext uri="{28A0092B-C50C-407E-A947-70E740481C1C}">
                          <a14:useLocalDpi xmlns:a14="http://schemas.microsoft.com/office/drawing/2010/main" val="0"/>
                        </a:ext>
                      </a:extLst>
                    </a:blip>
                    <a:srcRect t="3675" r="6336" b="6494"/>
                    <a:stretch/>
                  </pic:blipFill>
                  <pic:spPr bwMode="auto">
                    <a:xfrm>
                      <a:off x="0" y="0"/>
                      <a:ext cx="2642191" cy="3220383"/>
                    </a:xfrm>
                    <a:prstGeom prst="rect">
                      <a:avLst/>
                    </a:prstGeom>
                    <a:ln>
                      <a:noFill/>
                    </a:ln>
                    <a:extLst>
                      <a:ext uri="{53640926-AAD7-44D8-BBD7-CCE9431645EC}">
                        <a14:shadowObscured xmlns:a14="http://schemas.microsoft.com/office/drawing/2010/main"/>
                      </a:ext>
                    </a:extLst>
                  </pic:spPr>
                </pic:pic>
              </a:graphicData>
            </a:graphic>
          </wp:inline>
        </w:drawing>
      </w:r>
    </w:p>
    <w:p w:rsidR="00142D5D" w:rsidRDefault="00142D5D" w:rsidP="00142D5D">
      <w:pPr>
        <w:pStyle w:val="SubTitulos-TFG"/>
        <w:numPr>
          <w:ilvl w:val="0"/>
          <w:numId w:val="0"/>
        </w:numPr>
        <w:jc w:val="center"/>
        <w:rPr>
          <w:rFonts w:asciiTheme="minorHAnsi" w:hAnsiTheme="minorHAnsi" w:cstheme="minorHAnsi"/>
          <w:sz w:val="22"/>
          <w:szCs w:val="22"/>
        </w:rPr>
      </w:pPr>
      <w:r>
        <w:rPr>
          <w:rFonts w:asciiTheme="minorHAnsi" w:hAnsiTheme="minorHAnsi" w:cstheme="minorHAnsi"/>
          <w:sz w:val="22"/>
          <w:szCs w:val="22"/>
        </w:rPr>
        <w:t>Figure 2.2: Modelo en espiral</w:t>
      </w:r>
    </w:p>
    <w:p w:rsidR="00142D5D" w:rsidRDefault="00142D5D" w:rsidP="00142D5D">
      <w:pPr>
        <w:jc w:val="both"/>
        <w:rPr>
          <w:rFonts w:asciiTheme="majorHAnsi" w:hAnsiTheme="majorHAnsi"/>
        </w:rPr>
      </w:pPr>
    </w:p>
    <w:p w:rsidR="00142D5D" w:rsidRPr="00667505" w:rsidRDefault="00142D5D">
      <w:pPr>
        <w:autoSpaceDE w:val="0"/>
        <w:autoSpaceDN w:val="0"/>
        <w:adjustRightInd w:val="0"/>
        <w:spacing w:after="0" w:line="240" w:lineRule="auto"/>
        <w:jc w:val="both"/>
        <w:rPr>
          <w:rFonts w:ascii="Cambria" w:hAnsi="Cambria"/>
        </w:rPr>
        <w:pPrChange w:id="87" w:author="jessi_3118@hotmail.com" w:date="2017-09-11T19:43:00Z">
          <w:pPr>
            <w:jc w:val="both"/>
          </w:pPr>
        </w:pPrChange>
      </w:pPr>
      <w:r w:rsidRPr="00F82F26">
        <w:rPr>
          <w:rFonts w:ascii="Cambria" w:hAnsi="Cambria"/>
        </w:rPr>
        <w:t xml:space="preserve">Para poder llevar a cabo esta metodología se han mantenido reuniones semanales con el tutor. En estas reuniones se analizaban los resultados de cada iteración, y en función de los resultados se fijaban nuevos objetivos y se planteaban posibles vías para </w:t>
      </w:r>
      <w:del w:id="88" w:author="jessi_3118@hotmail.com" w:date="2017-09-11T19:40:00Z">
        <w:r w:rsidRPr="00F82F26" w:rsidDel="004478EC">
          <w:rPr>
            <w:rFonts w:ascii="Cambria" w:hAnsi="Cambria"/>
          </w:rPr>
          <w:delText>resolver dichos objetivos</w:delText>
        </w:r>
      </w:del>
      <w:ins w:id="89" w:author="jessi_3118@hotmail.com" w:date="2017-09-11T19:40:00Z">
        <w:r w:rsidR="004478EC">
          <w:rPr>
            <w:rFonts w:ascii="Cambria" w:hAnsi="Cambria"/>
          </w:rPr>
          <w:t>resolverlos</w:t>
        </w:r>
      </w:ins>
      <w:r w:rsidRPr="00F82F26">
        <w:rPr>
          <w:rFonts w:ascii="Cambria" w:hAnsi="Cambria"/>
        </w:rPr>
        <w:t xml:space="preserve">. El código que se ha ido desarrollando semanalmente se ha subido al repositorio propio </w:t>
      </w:r>
      <w:ins w:id="90" w:author="jessi_3118@hotmail.com" w:date="2017-09-11T19:41:00Z">
        <w:r w:rsidR="001E79D0">
          <w:rPr>
            <w:rFonts w:ascii="Cambria" w:hAnsi="Cambria"/>
          </w:rPr>
          <w:t xml:space="preserve">público </w:t>
        </w:r>
      </w:ins>
      <w:r w:rsidRPr="00F82F26">
        <w:rPr>
          <w:rFonts w:ascii="Cambria" w:hAnsi="Cambria"/>
        </w:rPr>
        <w:t xml:space="preserve">de </w:t>
      </w:r>
      <w:proofErr w:type="spellStart"/>
      <w:r w:rsidRPr="00F82F26">
        <w:rPr>
          <w:rFonts w:ascii="Cambria" w:hAnsi="Cambria"/>
        </w:rPr>
        <w:t>Github</w:t>
      </w:r>
      <w:proofErr w:type="spellEnd"/>
      <w:r w:rsidRPr="00F82F26">
        <w:rPr>
          <w:rFonts w:ascii="Cambria" w:hAnsi="Cambria"/>
        </w:rPr>
        <w:t xml:space="preserve"> [</w:t>
      </w:r>
      <w:ins w:id="91" w:author="jessi_3118@hotmail.com" w:date="2017-09-11T19:41:00Z">
        <w:r w:rsidR="00023A0B">
          <w:rPr>
            <w:rFonts w:ascii="Cambria" w:hAnsi="Cambria"/>
          </w:rPr>
          <w:t>19</w:t>
        </w:r>
      </w:ins>
      <w:del w:id="92" w:author="jessi_3118@hotmail.com" w:date="2017-09-11T19:41:00Z">
        <w:r w:rsidRPr="00F82F26" w:rsidDel="00023A0B">
          <w:rPr>
            <w:rFonts w:ascii="Cambria" w:hAnsi="Cambria"/>
          </w:rPr>
          <w:delText>2</w:delText>
        </w:r>
      </w:del>
      <w:r w:rsidRPr="00F82F26">
        <w:rPr>
          <w:rFonts w:ascii="Cambria" w:hAnsi="Cambria"/>
        </w:rPr>
        <w:t xml:space="preserve">], que emplea el sistema de control de versiones. Además, las tareas realizadas se han ido mostrando semanalmente mediante explicaciones, vídeos o imágenes en la </w:t>
      </w:r>
      <w:ins w:id="93" w:author="jessi_3118@hotmail.com" w:date="2017-09-11T19:42:00Z">
        <w:r w:rsidR="00157EE5" w:rsidRPr="00157EE5">
          <w:rPr>
            <w:rFonts w:ascii="Cambria" w:hAnsi="Cambria" w:cs="DejaVuSans"/>
            <w:color w:val="FF0000"/>
            <w:rPrChange w:id="94" w:author="jessi_3118@hotmail.com" w:date="2017-09-11T19:42:00Z">
              <w:rPr>
                <w:rFonts w:ascii="DejaVuSans" w:hAnsi="DejaVuSans" w:cs="DejaVuSans"/>
                <w:color w:val="FF0000"/>
              </w:rPr>
            </w:rPrChange>
          </w:rPr>
          <w:t>bitácora</w:t>
        </w:r>
        <w:r w:rsidR="00157EE5" w:rsidRPr="00157EE5" w:rsidDel="00157EE5">
          <w:rPr>
            <w:rFonts w:ascii="Cambria" w:hAnsi="Cambria"/>
          </w:rPr>
          <w:t xml:space="preserve"> </w:t>
        </w:r>
      </w:ins>
      <w:del w:id="95" w:author="jessi_3118@hotmail.com" w:date="2017-09-11T19:42:00Z">
        <w:r w:rsidRPr="00F82F26" w:rsidDel="00157EE5">
          <w:rPr>
            <w:rFonts w:ascii="Cambria" w:hAnsi="Cambria"/>
          </w:rPr>
          <w:delText xml:space="preserve">wiki </w:delText>
        </w:r>
      </w:del>
      <w:r w:rsidRPr="00F82F26">
        <w:rPr>
          <w:rFonts w:ascii="Cambria" w:hAnsi="Cambria"/>
        </w:rPr>
        <w:t xml:space="preserve">de la página de </w:t>
      </w:r>
      <w:proofErr w:type="spellStart"/>
      <w:r w:rsidRPr="00F82F26">
        <w:rPr>
          <w:rFonts w:ascii="Cambria" w:hAnsi="Cambria"/>
        </w:rPr>
        <w:t>JdeRobot</w:t>
      </w:r>
      <w:proofErr w:type="spellEnd"/>
      <w:r w:rsidRPr="00F82F26">
        <w:rPr>
          <w:rFonts w:ascii="Cambria" w:hAnsi="Cambria"/>
        </w:rPr>
        <w:t xml:space="preserve"> [1</w:t>
      </w:r>
      <w:ins w:id="96" w:author="jessi_3118@hotmail.com" w:date="2017-09-11T19:41:00Z">
        <w:r w:rsidR="008A5223">
          <w:rPr>
            <w:rFonts w:ascii="Cambria" w:hAnsi="Cambria"/>
          </w:rPr>
          <w:t>8</w:t>
        </w:r>
      </w:ins>
      <w:r w:rsidRPr="00667505">
        <w:rPr>
          <w:rFonts w:ascii="Cambria" w:hAnsi="Cambria"/>
        </w:rPr>
        <w:t>]</w:t>
      </w:r>
      <w:ins w:id="97" w:author="jessi_3118@hotmail.com" w:date="2017-09-11T19:42:00Z">
        <w:r w:rsidR="00667505" w:rsidRPr="00667505">
          <w:rPr>
            <w:rFonts w:ascii="Cambria" w:hAnsi="Cambria"/>
          </w:rPr>
          <w:t xml:space="preserve"> y </w:t>
        </w:r>
      </w:ins>
      <w:del w:id="98" w:author="jessi_3118@hotmail.com" w:date="2017-09-11T19:42:00Z">
        <w:r w:rsidRPr="00667505" w:rsidDel="00667505">
          <w:rPr>
            <w:rFonts w:ascii="Cambria" w:hAnsi="Cambria"/>
          </w:rPr>
          <w:delText>.</w:delText>
        </w:r>
      </w:del>
      <w:ins w:id="99" w:author="jessi_3118@hotmail.com" w:date="2017-09-11T19:42:00Z">
        <w:r w:rsidR="00667505" w:rsidRPr="00667505">
          <w:rPr>
            <w:rFonts w:ascii="Cambria" w:hAnsi="Cambria" w:cs="DejaVuSans"/>
            <w:color w:val="FF0000"/>
            <w:rPrChange w:id="100" w:author="jessi_3118@hotmail.com" w:date="2017-09-11T19:43:00Z">
              <w:rPr>
                <w:rFonts w:ascii="DejaVuSans" w:hAnsi="DejaVuSans" w:cs="DejaVuSans"/>
                <w:color w:val="FF0000"/>
              </w:rPr>
            </w:rPrChange>
          </w:rPr>
          <w:t xml:space="preserve"> han</w:t>
        </w:r>
      </w:ins>
      <w:ins w:id="101" w:author="jessi_3118@hotmail.com" w:date="2017-09-11T19:43:00Z">
        <w:r w:rsidR="00667505" w:rsidRPr="00667505">
          <w:rPr>
            <w:rFonts w:ascii="Cambria" w:hAnsi="Cambria" w:cs="DejaVuSans"/>
            <w:color w:val="FF0000"/>
            <w:rPrChange w:id="102" w:author="jessi_3118@hotmail.com" w:date="2017-09-11T19:43:00Z">
              <w:rPr>
                <w:rFonts w:ascii="DejaVuSans" w:hAnsi="DejaVuSans" w:cs="DejaVuSans"/>
                <w:color w:val="FF0000"/>
              </w:rPr>
            </w:rPrChange>
          </w:rPr>
          <w:t xml:space="preserve"> sido</w:t>
        </w:r>
      </w:ins>
      <w:ins w:id="103" w:author="jessi_3118@hotmail.com" w:date="2017-09-11T19:42:00Z">
        <w:r w:rsidR="00667505" w:rsidRPr="00667505">
          <w:rPr>
            <w:rFonts w:ascii="Cambria" w:hAnsi="Cambria" w:cs="DejaVuSans"/>
            <w:color w:val="FF0000"/>
            <w:rPrChange w:id="104" w:author="jessi_3118@hotmail.com" w:date="2017-09-11T19:43:00Z">
              <w:rPr>
                <w:rFonts w:ascii="DejaVuSans" w:hAnsi="DejaVuSans" w:cs="DejaVuSans"/>
                <w:color w:val="FF0000"/>
              </w:rPr>
            </w:rPrChange>
          </w:rPr>
          <w:t xml:space="preserve"> integradas en el repositorio oficial</w:t>
        </w:r>
      </w:ins>
      <w:ins w:id="105" w:author="jessi_3118@hotmail.com" w:date="2017-09-11T19:43:00Z">
        <w:r w:rsidR="00667505" w:rsidRPr="00667505">
          <w:rPr>
            <w:rFonts w:ascii="Cambria" w:hAnsi="Cambria" w:cs="DejaVuSans"/>
            <w:color w:val="FF0000"/>
            <w:rPrChange w:id="106" w:author="jessi_3118@hotmail.com" w:date="2017-09-11T19:43:00Z">
              <w:rPr>
                <w:rFonts w:ascii="DejaVuSans" w:hAnsi="DejaVuSans" w:cs="DejaVuSans"/>
                <w:color w:val="FF0000"/>
              </w:rPr>
            </w:rPrChange>
          </w:rPr>
          <w:t xml:space="preserve"> </w:t>
        </w:r>
      </w:ins>
      <w:ins w:id="107" w:author="jessi_3118@hotmail.com" w:date="2017-09-11T19:42:00Z">
        <w:r w:rsidR="00667505" w:rsidRPr="00667505">
          <w:rPr>
            <w:rFonts w:ascii="Cambria" w:hAnsi="Cambria" w:cs="DejaVuSans"/>
            <w:color w:val="FF0000"/>
            <w:rPrChange w:id="108" w:author="jessi_3118@hotmail.com" w:date="2017-09-11T19:43:00Z">
              <w:rPr>
                <w:rFonts w:ascii="DejaVuSans" w:hAnsi="DejaVuSans" w:cs="DejaVuSans"/>
                <w:color w:val="FF0000"/>
              </w:rPr>
            </w:rPrChange>
          </w:rPr>
          <w:t xml:space="preserve">de </w:t>
        </w:r>
        <w:proofErr w:type="spellStart"/>
        <w:r w:rsidR="00667505" w:rsidRPr="00667505">
          <w:rPr>
            <w:rFonts w:ascii="Cambria" w:hAnsi="Cambria" w:cs="DejaVuSans"/>
            <w:color w:val="FF0000"/>
            <w:rPrChange w:id="109" w:author="jessi_3118@hotmail.com" w:date="2017-09-11T19:43:00Z">
              <w:rPr>
                <w:rFonts w:ascii="DejaVuSans" w:hAnsi="DejaVuSans" w:cs="DejaVuSans"/>
                <w:color w:val="FF0000"/>
              </w:rPr>
            </w:rPrChange>
          </w:rPr>
          <w:t>JdeRobot-Academy</w:t>
        </w:r>
        <w:proofErr w:type="spellEnd"/>
        <w:r w:rsidR="00667505" w:rsidRPr="00667505">
          <w:rPr>
            <w:rFonts w:ascii="Cambria" w:hAnsi="Cambria" w:cs="DejaVuSans"/>
            <w:color w:val="FF0000"/>
            <w:rPrChange w:id="110" w:author="jessi_3118@hotmail.com" w:date="2017-09-11T19:43:00Z">
              <w:rPr>
                <w:rFonts w:ascii="DejaVuSans" w:hAnsi="DejaVuSans" w:cs="DejaVuSans"/>
                <w:color w:val="FF0000"/>
              </w:rPr>
            </w:rPrChange>
          </w:rPr>
          <w:t>.</w:t>
        </w:r>
      </w:ins>
    </w:p>
    <w:p w:rsidR="00142D5D" w:rsidRDefault="00142D5D" w:rsidP="00142D5D">
      <w:pPr>
        <w:jc w:val="both"/>
        <w:rPr>
          <w:rFonts w:asciiTheme="majorHAnsi" w:hAnsiTheme="majorHAnsi"/>
        </w:rPr>
      </w:pPr>
    </w:p>
    <w:p w:rsidR="00142D5D" w:rsidRPr="00B0342B" w:rsidRDefault="00142D5D" w:rsidP="00142D5D">
      <w:pPr>
        <w:jc w:val="both"/>
        <w:rPr>
          <w:rFonts w:asciiTheme="majorHAnsi" w:hAnsiTheme="majorHAnsi"/>
        </w:rPr>
      </w:pPr>
    </w:p>
    <w:p w:rsidR="00142D5D" w:rsidRDefault="00142D5D" w:rsidP="00142D5D">
      <w:pPr>
        <w:pStyle w:val="SubTitulos-TFG"/>
        <w:numPr>
          <w:ilvl w:val="1"/>
          <w:numId w:val="3"/>
        </w:numPr>
        <w:spacing w:line="254" w:lineRule="auto"/>
      </w:pPr>
      <w:r>
        <w:t>Plan de trabajo</w:t>
      </w:r>
    </w:p>
    <w:p w:rsidR="00142D5D" w:rsidRPr="00C61192" w:rsidRDefault="00142D5D" w:rsidP="00142D5D">
      <w:pPr>
        <w:jc w:val="both"/>
        <w:rPr>
          <w:rFonts w:ascii="Cambria" w:hAnsi="Cambria"/>
        </w:rPr>
      </w:pPr>
      <w:r w:rsidRPr="00C61192">
        <w:rPr>
          <w:rFonts w:ascii="Cambria" w:hAnsi="Cambria"/>
        </w:rPr>
        <w:t xml:space="preserve">En esta sección se exponen las etapas </w:t>
      </w:r>
      <w:ins w:id="111" w:author="jessi_3118@hotmail.com" w:date="2017-09-11T19:43:00Z">
        <w:r w:rsidR="006F03F8">
          <w:rPr>
            <w:rFonts w:ascii="Cambria" w:hAnsi="Cambria"/>
          </w:rPr>
          <w:t xml:space="preserve">temporales </w:t>
        </w:r>
      </w:ins>
      <w:r w:rsidRPr="00C61192">
        <w:rPr>
          <w:rFonts w:ascii="Cambria" w:hAnsi="Cambria"/>
        </w:rPr>
        <w:t>en las que se ha dividido el proyecto, que además se corresponden con el modelo en espiral:</w:t>
      </w:r>
    </w:p>
    <w:p w:rsidR="00142D5D" w:rsidRDefault="00142D5D" w:rsidP="00142D5D">
      <w:pPr>
        <w:pStyle w:val="Prrafodelista"/>
        <w:numPr>
          <w:ilvl w:val="0"/>
          <w:numId w:val="9"/>
        </w:numPr>
        <w:jc w:val="both"/>
        <w:rPr>
          <w:rFonts w:ascii="Cambria" w:hAnsi="Cambria"/>
        </w:rPr>
      </w:pPr>
      <w:r w:rsidRPr="00C61192">
        <w:rPr>
          <w:rFonts w:ascii="Cambria" w:hAnsi="Cambria"/>
        </w:rPr>
        <w:t xml:space="preserve">Familiarización con el entorno </w:t>
      </w:r>
      <w:proofErr w:type="spellStart"/>
      <w:r w:rsidRPr="00C61192">
        <w:rPr>
          <w:rFonts w:ascii="Cambria" w:hAnsi="Cambria"/>
        </w:rPr>
        <w:t>JdeRobot</w:t>
      </w:r>
      <w:proofErr w:type="spellEnd"/>
      <w:r w:rsidRPr="00C61192">
        <w:rPr>
          <w:rFonts w:ascii="Cambria" w:hAnsi="Cambria"/>
        </w:rPr>
        <w:t xml:space="preserve"> y </w:t>
      </w:r>
      <w:proofErr w:type="spellStart"/>
      <w:r w:rsidRPr="00C61192">
        <w:rPr>
          <w:rFonts w:ascii="Cambria" w:hAnsi="Cambria"/>
        </w:rPr>
        <w:t>OpenCV</w:t>
      </w:r>
      <w:proofErr w:type="spellEnd"/>
      <w:r w:rsidRPr="00C61192">
        <w:rPr>
          <w:rFonts w:ascii="Cambria" w:hAnsi="Cambria"/>
        </w:rPr>
        <w:t xml:space="preserve">. En esta etapa se ha descargado e instalado la plataforma </w:t>
      </w:r>
      <w:proofErr w:type="spellStart"/>
      <w:r w:rsidRPr="00C61192">
        <w:rPr>
          <w:rFonts w:ascii="Cambria" w:hAnsi="Cambria"/>
        </w:rPr>
        <w:t>JdeRobot</w:t>
      </w:r>
      <w:proofErr w:type="spellEnd"/>
      <w:r w:rsidRPr="00C61192">
        <w:rPr>
          <w:rFonts w:ascii="Cambria" w:hAnsi="Cambria"/>
        </w:rPr>
        <w:t xml:space="preserve">, el entorno docente </w:t>
      </w:r>
      <w:proofErr w:type="spellStart"/>
      <w:r w:rsidRPr="00C61192">
        <w:rPr>
          <w:rFonts w:ascii="Cambria" w:hAnsi="Cambria"/>
        </w:rPr>
        <w:t>JdeRobot</w:t>
      </w:r>
      <w:proofErr w:type="spellEnd"/>
      <w:r w:rsidRPr="00C61192">
        <w:rPr>
          <w:rFonts w:ascii="Cambria" w:hAnsi="Cambria"/>
        </w:rPr>
        <w:t>/</w:t>
      </w:r>
      <w:proofErr w:type="spellStart"/>
      <w:r w:rsidRPr="00C61192">
        <w:rPr>
          <w:rFonts w:ascii="Cambria" w:hAnsi="Cambria"/>
        </w:rPr>
        <w:t>Academy</w:t>
      </w:r>
      <w:proofErr w:type="spellEnd"/>
      <w:r w:rsidRPr="00C61192">
        <w:rPr>
          <w:rFonts w:ascii="Cambria" w:hAnsi="Cambria"/>
        </w:rPr>
        <w:t xml:space="preserve">, y todo el software necesario para el desarrollo del proyecto. En esta fase se engloba el aprendizaje del uso de </w:t>
      </w:r>
      <w:proofErr w:type="spellStart"/>
      <w:r w:rsidRPr="00C61192">
        <w:rPr>
          <w:rFonts w:ascii="Cambria" w:hAnsi="Cambria"/>
        </w:rPr>
        <w:t>Github</w:t>
      </w:r>
      <w:proofErr w:type="spellEnd"/>
      <w:r w:rsidRPr="00C61192">
        <w:rPr>
          <w:rFonts w:ascii="Cambria" w:hAnsi="Cambria"/>
        </w:rPr>
        <w:t xml:space="preserve">, para el control de versiones, y el aprendizaje básico de la librería </w:t>
      </w:r>
      <w:proofErr w:type="spellStart"/>
      <w:r w:rsidRPr="00C61192">
        <w:rPr>
          <w:rFonts w:ascii="Cambria" w:hAnsi="Cambria"/>
        </w:rPr>
        <w:t>OpenCV</w:t>
      </w:r>
      <w:proofErr w:type="spellEnd"/>
      <w:r w:rsidRPr="00C61192">
        <w:rPr>
          <w:rFonts w:ascii="Cambria" w:hAnsi="Cambria"/>
        </w:rPr>
        <w:t>. Para poder cerrar esta fase se han realizado algunas soluciones de prácticas</w:t>
      </w:r>
      <w:ins w:id="112" w:author="jessi_3118@hotmail.com" w:date="2017-09-11T19:44:00Z">
        <w:r w:rsidR="0035395B">
          <w:rPr>
            <w:rFonts w:ascii="Cambria" w:hAnsi="Cambria"/>
          </w:rPr>
          <w:t xml:space="preserve"> existentes</w:t>
        </w:r>
      </w:ins>
      <w:r w:rsidRPr="00C61192">
        <w:rPr>
          <w:rFonts w:ascii="Cambria" w:hAnsi="Cambria"/>
        </w:rPr>
        <w:t xml:space="preserve"> del entorno </w:t>
      </w:r>
      <w:proofErr w:type="spellStart"/>
      <w:r w:rsidRPr="00C61192">
        <w:rPr>
          <w:rFonts w:ascii="Cambria" w:hAnsi="Cambria"/>
        </w:rPr>
        <w:t>JdeRobot</w:t>
      </w:r>
      <w:proofErr w:type="spellEnd"/>
      <w:r w:rsidRPr="00C61192">
        <w:rPr>
          <w:rFonts w:ascii="Cambria" w:hAnsi="Cambria"/>
        </w:rPr>
        <w:t>/</w:t>
      </w:r>
      <w:proofErr w:type="spellStart"/>
      <w:r w:rsidRPr="00C61192">
        <w:rPr>
          <w:rFonts w:ascii="Cambria" w:hAnsi="Cambria"/>
        </w:rPr>
        <w:t>Academy</w:t>
      </w:r>
      <w:proofErr w:type="spellEnd"/>
      <w:r w:rsidRPr="00C61192">
        <w:rPr>
          <w:rFonts w:ascii="Cambria" w:hAnsi="Cambria"/>
        </w:rPr>
        <w:t>.</w:t>
      </w:r>
    </w:p>
    <w:p w:rsidR="00142D5D" w:rsidRPr="00C61192" w:rsidRDefault="00142D5D" w:rsidP="00142D5D">
      <w:pPr>
        <w:pStyle w:val="Prrafodelista"/>
        <w:jc w:val="both"/>
        <w:rPr>
          <w:rFonts w:ascii="Cambria" w:hAnsi="Cambria"/>
        </w:rPr>
      </w:pPr>
    </w:p>
    <w:p w:rsidR="00142D5D" w:rsidDel="003B4730" w:rsidRDefault="00142D5D">
      <w:pPr>
        <w:pStyle w:val="Prrafodelista"/>
        <w:numPr>
          <w:ilvl w:val="0"/>
          <w:numId w:val="9"/>
        </w:numPr>
        <w:jc w:val="both"/>
        <w:rPr>
          <w:del w:id="113" w:author="jessi_3118@hotmail.com" w:date="2017-09-11T19:45:00Z"/>
          <w:rFonts w:ascii="Cambria" w:hAnsi="Cambria"/>
        </w:rPr>
      </w:pPr>
      <w:r w:rsidRPr="003B4730">
        <w:rPr>
          <w:rFonts w:ascii="Cambria" w:hAnsi="Cambria"/>
        </w:rPr>
        <w:t xml:space="preserve">Familiarización con el simulador </w:t>
      </w:r>
      <w:proofErr w:type="spellStart"/>
      <w:r w:rsidRPr="003B4730">
        <w:rPr>
          <w:rFonts w:ascii="Cambria" w:hAnsi="Cambria"/>
        </w:rPr>
        <w:t>Gazebo</w:t>
      </w:r>
      <w:proofErr w:type="spellEnd"/>
      <w:ins w:id="114" w:author="jessi_3118@hotmail.com" w:date="2017-09-11T19:45:00Z">
        <w:r w:rsidR="003B4730">
          <w:rPr>
            <w:rFonts w:ascii="Cambria" w:hAnsi="Cambria"/>
          </w:rPr>
          <w:t xml:space="preserve"> y sus </w:t>
        </w:r>
        <w:proofErr w:type="spellStart"/>
        <w:r w:rsidR="003B4730">
          <w:rPr>
            <w:rFonts w:ascii="Cambria" w:hAnsi="Cambria"/>
          </w:rPr>
          <w:t>plugins</w:t>
        </w:r>
      </w:ins>
      <w:proofErr w:type="spellEnd"/>
      <w:r w:rsidRPr="003B4730">
        <w:rPr>
          <w:rFonts w:ascii="Cambria" w:hAnsi="Cambria"/>
        </w:rPr>
        <w:t xml:space="preserve">. En esta etapa se ha estudiado código de la plataforma </w:t>
      </w:r>
      <w:proofErr w:type="spellStart"/>
      <w:r w:rsidRPr="003B4730">
        <w:rPr>
          <w:rFonts w:ascii="Cambria" w:hAnsi="Cambria"/>
        </w:rPr>
        <w:t>JdeRobot</w:t>
      </w:r>
      <w:proofErr w:type="spellEnd"/>
      <w:r w:rsidRPr="003B4730">
        <w:rPr>
          <w:rFonts w:ascii="Cambria" w:hAnsi="Cambria"/>
        </w:rPr>
        <w:t xml:space="preserve">, así como el material disponible en </w:t>
      </w:r>
      <w:proofErr w:type="spellStart"/>
      <w:r w:rsidRPr="003B4730">
        <w:rPr>
          <w:rFonts w:ascii="Cambria" w:hAnsi="Cambria"/>
        </w:rPr>
        <w:t>Gazebo</w:t>
      </w:r>
      <w:proofErr w:type="spellEnd"/>
      <w:r w:rsidRPr="003B4730">
        <w:rPr>
          <w:rFonts w:ascii="Cambria" w:hAnsi="Cambria"/>
        </w:rPr>
        <w:t xml:space="preserve"> en la página oficial [</w:t>
      </w:r>
      <w:ins w:id="115" w:author="jessi_3118@hotmail.com" w:date="2017-09-11T19:46:00Z">
        <w:r w:rsidR="003B4730">
          <w:rPr>
            <w:rFonts w:ascii="Cambria" w:hAnsi="Cambria"/>
          </w:rPr>
          <w:t>20</w:t>
        </w:r>
      </w:ins>
      <w:del w:id="116" w:author="jessi_3118@hotmail.com" w:date="2017-09-11T19:46:00Z">
        <w:r w:rsidRPr="003B4730" w:rsidDel="003B4730">
          <w:rPr>
            <w:rFonts w:ascii="Cambria" w:hAnsi="Cambria"/>
          </w:rPr>
          <w:delText>3</w:delText>
        </w:r>
      </w:del>
      <w:r w:rsidRPr="003B4730">
        <w:rPr>
          <w:rFonts w:ascii="Cambria" w:hAnsi="Cambria"/>
        </w:rPr>
        <w:t xml:space="preserve">].  Además, se han realizado pruebas creando mundos simples en </w:t>
      </w:r>
      <w:proofErr w:type="spellStart"/>
      <w:r w:rsidRPr="003B4730">
        <w:rPr>
          <w:rFonts w:ascii="Cambria" w:hAnsi="Cambria"/>
        </w:rPr>
        <w:t>Gazebo</w:t>
      </w:r>
      <w:proofErr w:type="spellEnd"/>
      <w:r w:rsidRPr="003B4730">
        <w:rPr>
          <w:rFonts w:ascii="Cambria" w:hAnsi="Cambria"/>
        </w:rPr>
        <w:t xml:space="preserve"> mediante modelos ya disponibles.</w:t>
      </w:r>
    </w:p>
    <w:p w:rsidR="00142D5D" w:rsidRPr="003B4730" w:rsidDel="003B4730" w:rsidRDefault="00142D5D">
      <w:pPr>
        <w:pStyle w:val="Prrafodelista"/>
        <w:numPr>
          <w:ilvl w:val="0"/>
          <w:numId w:val="9"/>
        </w:numPr>
        <w:jc w:val="both"/>
        <w:rPr>
          <w:del w:id="117" w:author="jessi_3118@hotmail.com" w:date="2017-09-11T19:45:00Z"/>
          <w:rFonts w:ascii="Cambria" w:hAnsi="Cambria"/>
        </w:rPr>
        <w:pPrChange w:id="118" w:author="jessi_3118@hotmail.com" w:date="2017-09-11T19:45:00Z">
          <w:pPr>
            <w:pStyle w:val="Prrafodelista"/>
            <w:jc w:val="both"/>
          </w:pPr>
        </w:pPrChange>
      </w:pPr>
    </w:p>
    <w:p w:rsidR="00142D5D" w:rsidRDefault="003B4730" w:rsidP="00142D5D">
      <w:pPr>
        <w:pStyle w:val="Prrafodelista"/>
        <w:numPr>
          <w:ilvl w:val="0"/>
          <w:numId w:val="9"/>
        </w:numPr>
        <w:jc w:val="both"/>
        <w:rPr>
          <w:rFonts w:ascii="Cambria" w:hAnsi="Cambria"/>
        </w:rPr>
      </w:pPr>
      <w:ins w:id="119" w:author="jessi_3118@hotmail.com" w:date="2017-09-11T19:45:00Z">
        <w:r>
          <w:rPr>
            <w:rFonts w:ascii="Cambria" w:hAnsi="Cambria"/>
          </w:rPr>
          <w:t xml:space="preserve"> </w:t>
        </w:r>
      </w:ins>
      <w:del w:id="120" w:author="jessi_3118@hotmail.com" w:date="2017-09-11T19:46:00Z">
        <w:r w:rsidR="00142D5D" w:rsidRPr="00C61192" w:rsidDel="003B4730">
          <w:rPr>
            <w:rFonts w:ascii="Cambria" w:hAnsi="Cambria"/>
          </w:rPr>
          <w:delText>Familiarización con los plugins de Gazebo. Esta etapa conlleva el</w:delText>
        </w:r>
      </w:del>
      <w:ins w:id="121" w:author="jessi_3118@hotmail.com" w:date="2017-09-11T19:46:00Z">
        <w:r>
          <w:rPr>
            <w:rFonts w:ascii="Cambria" w:hAnsi="Cambria"/>
          </w:rPr>
          <w:t>También se ha realizado un estudio</w:t>
        </w:r>
      </w:ins>
      <w:del w:id="122" w:author="jessi_3118@hotmail.com" w:date="2017-09-11T19:46:00Z">
        <w:r w:rsidR="00142D5D" w:rsidRPr="00C61192" w:rsidDel="003B4730">
          <w:rPr>
            <w:rFonts w:ascii="Cambria" w:hAnsi="Cambria"/>
          </w:rPr>
          <w:delText xml:space="preserve"> estudio </w:delText>
        </w:r>
      </w:del>
      <w:ins w:id="123" w:author="jessi_3118@hotmail.com" w:date="2017-09-11T19:46:00Z">
        <w:r>
          <w:rPr>
            <w:rFonts w:ascii="Cambria" w:hAnsi="Cambria"/>
          </w:rPr>
          <w:t xml:space="preserve"> </w:t>
        </w:r>
      </w:ins>
      <w:r w:rsidR="00142D5D" w:rsidRPr="00C61192">
        <w:rPr>
          <w:rFonts w:ascii="Cambria" w:hAnsi="Cambria"/>
        </w:rPr>
        <w:t xml:space="preserve">de los </w:t>
      </w:r>
      <w:proofErr w:type="spellStart"/>
      <w:r w:rsidR="00142D5D" w:rsidRPr="00C61192">
        <w:rPr>
          <w:rFonts w:ascii="Cambria" w:hAnsi="Cambria"/>
        </w:rPr>
        <w:t>plugins</w:t>
      </w:r>
      <w:proofErr w:type="spellEnd"/>
      <w:r w:rsidR="00142D5D" w:rsidRPr="00C61192">
        <w:rPr>
          <w:rFonts w:ascii="Cambria" w:hAnsi="Cambria"/>
        </w:rPr>
        <w:t xml:space="preserve"> creados en </w:t>
      </w:r>
      <w:proofErr w:type="spellStart"/>
      <w:r w:rsidR="00142D5D" w:rsidRPr="00C61192">
        <w:rPr>
          <w:rFonts w:ascii="Cambria" w:hAnsi="Cambria"/>
        </w:rPr>
        <w:t>JdeRobot</w:t>
      </w:r>
      <w:proofErr w:type="spellEnd"/>
      <w:r w:rsidR="00142D5D" w:rsidRPr="00C61192">
        <w:rPr>
          <w:rFonts w:ascii="Cambria" w:hAnsi="Cambria"/>
        </w:rPr>
        <w:t xml:space="preserve"> (compilación e </w:t>
      </w:r>
      <w:r w:rsidR="00142D5D" w:rsidRPr="00C61192">
        <w:rPr>
          <w:rFonts w:ascii="Cambria" w:hAnsi="Cambria"/>
        </w:rPr>
        <w:lastRenderedPageBreak/>
        <w:t xml:space="preserve">instalación), aprendizaje básico de C++, y desarrollo de algún </w:t>
      </w:r>
      <w:proofErr w:type="spellStart"/>
      <w:r w:rsidR="00142D5D" w:rsidRPr="00C61192">
        <w:rPr>
          <w:rFonts w:ascii="Cambria" w:hAnsi="Cambria"/>
        </w:rPr>
        <w:t>plugin</w:t>
      </w:r>
      <w:proofErr w:type="spellEnd"/>
      <w:r w:rsidR="00142D5D" w:rsidRPr="00C61192">
        <w:rPr>
          <w:rFonts w:ascii="Cambria" w:hAnsi="Cambria"/>
        </w:rPr>
        <w:t xml:space="preserve"> necesario para el desarrollo de las prácticas.</w:t>
      </w:r>
    </w:p>
    <w:p w:rsidR="00142D5D" w:rsidRPr="00C61192" w:rsidRDefault="00142D5D" w:rsidP="00142D5D">
      <w:pPr>
        <w:pStyle w:val="Prrafodelista"/>
        <w:jc w:val="both"/>
        <w:rPr>
          <w:rFonts w:ascii="Cambria" w:hAnsi="Cambria"/>
        </w:rPr>
      </w:pPr>
    </w:p>
    <w:p w:rsidR="00142D5D" w:rsidRDefault="00C41C23" w:rsidP="00142D5D">
      <w:pPr>
        <w:pStyle w:val="Prrafodelista"/>
        <w:numPr>
          <w:ilvl w:val="0"/>
          <w:numId w:val="9"/>
        </w:numPr>
        <w:jc w:val="both"/>
        <w:rPr>
          <w:ins w:id="124" w:author="jessi_3118@hotmail.com" w:date="2017-09-12T13:57:00Z"/>
          <w:rFonts w:ascii="Cambria" w:hAnsi="Cambria"/>
        </w:rPr>
      </w:pPr>
      <w:ins w:id="125" w:author="jessi_3118@hotmail.com" w:date="2017-09-12T13:50:00Z">
        <w:r>
          <w:rPr>
            <w:rFonts w:ascii="Cambria" w:hAnsi="Cambria"/>
          </w:rPr>
          <w:t>Desarrollo de la práctica “</w:t>
        </w:r>
        <w:proofErr w:type="spellStart"/>
        <w:r>
          <w:rPr>
            <w:rFonts w:ascii="Cambria" w:hAnsi="Cambria"/>
          </w:rPr>
          <w:t>TeleTaxi</w:t>
        </w:r>
        <w:proofErr w:type="spellEnd"/>
        <w:r>
          <w:rPr>
            <w:rFonts w:ascii="Cambria" w:hAnsi="Cambria"/>
          </w:rPr>
          <w:t>”</w:t>
        </w:r>
      </w:ins>
      <w:ins w:id="126" w:author="jessi_3118@hotmail.com" w:date="2017-09-12T13:51:00Z">
        <w:r>
          <w:rPr>
            <w:rFonts w:ascii="Cambria" w:hAnsi="Cambria"/>
          </w:rPr>
          <w:t xml:space="preserve">. La creación de esta práctica implica el </w:t>
        </w:r>
      </w:ins>
      <w:del w:id="127" w:author="jessi_3118@hotmail.com" w:date="2017-09-12T13:51:00Z">
        <w:r w:rsidR="00142D5D" w:rsidRPr="00C61192" w:rsidDel="00C41C23">
          <w:rPr>
            <w:rFonts w:ascii="Cambria" w:hAnsi="Cambria"/>
          </w:rPr>
          <w:delText>D</w:delText>
        </w:r>
      </w:del>
      <w:ins w:id="128" w:author="jessi_3118@hotmail.com" w:date="2017-09-12T13:51:00Z">
        <w:r>
          <w:rPr>
            <w:rFonts w:ascii="Cambria" w:hAnsi="Cambria"/>
          </w:rPr>
          <w:t>d</w:t>
        </w:r>
      </w:ins>
      <w:r w:rsidR="00142D5D" w:rsidRPr="00C61192">
        <w:rPr>
          <w:rFonts w:ascii="Cambria" w:hAnsi="Cambria"/>
        </w:rPr>
        <w:t>esarrollo de</w:t>
      </w:r>
      <w:ins w:id="129" w:author="jessi_3118@hotmail.com" w:date="2017-09-12T13:51:00Z">
        <w:r>
          <w:rPr>
            <w:rFonts w:ascii="Cambria" w:hAnsi="Cambria"/>
          </w:rPr>
          <w:t>l</w:t>
        </w:r>
      </w:ins>
      <w:r w:rsidR="00142D5D" w:rsidRPr="00C61192">
        <w:rPr>
          <w:rFonts w:ascii="Cambria" w:hAnsi="Cambria"/>
        </w:rPr>
        <w:t xml:space="preserve"> mundo</w:t>
      </w:r>
      <w:del w:id="130" w:author="jessi_3118@hotmail.com" w:date="2017-09-12T13:51:00Z">
        <w:r w:rsidR="00142D5D" w:rsidRPr="00C61192" w:rsidDel="00C41C23">
          <w:rPr>
            <w:rFonts w:ascii="Cambria" w:hAnsi="Cambria"/>
          </w:rPr>
          <w:delText>s</w:delText>
        </w:r>
      </w:del>
      <w:r w:rsidR="00142D5D" w:rsidRPr="00C61192">
        <w:rPr>
          <w:rFonts w:ascii="Cambria" w:hAnsi="Cambria"/>
        </w:rPr>
        <w:t xml:space="preserve"> y modelos necesarios para </w:t>
      </w:r>
      <w:del w:id="131" w:author="jessi_3118@hotmail.com" w:date="2017-09-12T13:51:00Z">
        <w:r w:rsidR="00142D5D" w:rsidRPr="00C61192" w:rsidDel="00C41C23">
          <w:rPr>
            <w:rFonts w:ascii="Cambria" w:hAnsi="Cambria"/>
          </w:rPr>
          <w:delText>las prácticas</w:delText>
        </w:r>
      </w:del>
      <w:ins w:id="132" w:author="jessi_3118@hotmail.com" w:date="2017-09-12T13:51:00Z">
        <w:r>
          <w:rPr>
            <w:rFonts w:ascii="Cambria" w:hAnsi="Cambria"/>
          </w:rPr>
          <w:t>dicha práctica</w:t>
        </w:r>
      </w:ins>
      <w:r w:rsidR="00142D5D" w:rsidRPr="00C61192">
        <w:rPr>
          <w:rFonts w:ascii="Cambria" w:hAnsi="Cambria"/>
        </w:rPr>
        <w:t>.</w:t>
      </w:r>
      <w:ins w:id="133" w:author="jessi_3118@hotmail.com" w:date="2017-09-12T13:52:00Z">
        <w:r>
          <w:rPr>
            <w:rFonts w:ascii="Cambria" w:hAnsi="Cambria"/>
          </w:rPr>
          <w:t xml:space="preserve"> </w:t>
        </w:r>
      </w:ins>
      <w:del w:id="134" w:author="jessi_3118@hotmail.com" w:date="2017-09-12T13:52:00Z">
        <w:r w:rsidR="00142D5D" w:rsidRPr="00C61192" w:rsidDel="00C41C23">
          <w:rPr>
            <w:rFonts w:ascii="Cambria" w:hAnsi="Cambria"/>
          </w:rPr>
          <w:delText xml:space="preserve"> Se han creado los modelos necesarios para cada práctica, y c</w:delText>
        </w:r>
      </w:del>
      <w:ins w:id="135" w:author="jessi_3118@hotmail.com" w:date="2017-09-12T13:52:00Z">
        <w:r>
          <w:rPr>
            <w:rFonts w:ascii="Cambria" w:hAnsi="Cambria"/>
          </w:rPr>
          <w:t>C</w:t>
        </w:r>
      </w:ins>
      <w:r w:rsidR="00142D5D" w:rsidRPr="00C61192">
        <w:rPr>
          <w:rFonts w:ascii="Cambria" w:hAnsi="Cambria"/>
        </w:rPr>
        <w:t xml:space="preserve">on dichos modelos se ha podido crear </w:t>
      </w:r>
      <w:ins w:id="136" w:author="jessi_3118@hotmail.com" w:date="2017-09-12T13:52:00Z">
        <w:r>
          <w:rPr>
            <w:rFonts w:ascii="Cambria" w:hAnsi="Cambria"/>
          </w:rPr>
          <w:t>el</w:t>
        </w:r>
      </w:ins>
      <w:del w:id="137" w:author="jessi_3118@hotmail.com" w:date="2017-09-12T13:52:00Z">
        <w:r w:rsidR="00142D5D" w:rsidRPr="00C61192" w:rsidDel="00C41C23">
          <w:rPr>
            <w:rFonts w:ascii="Cambria" w:hAnsi="Cambria"/>
          </w:rPr>
          <w:delText>los</w:delText>
        </w:r>
      </w:del>
      <w:r w:rsidR="00142D5D" w:rsidRPr="00C61192">
        <w:rPr>
          <w:rFonts w:ascii="Cambria" w:hAnsi="Cambria"/>
        </w:rPr>
        <w:t xml:space="preserve"> mundo</w:t>
      </w:r>
      <w:del w:id="138" w:author="jessi_3118@hotmail.com" w:date="2017-09-12T13:52:00Z">
        <w:r w:rsidR="00142D5D" w:rsidRPr="00C61192" w:rsidDel="00C41C23">
          <w:rPr>
            <w:rFonts w:ascii="Cambria" w:hAnsi="Cambria"/>
          </w:rPr>
          <w:delText>s</w:delText>
        </w:r>
      </w:del>
      <w:r w:rsidR="00142D5D" w:rsidRPr="00C61192">
        <w:rPr>
          <w:rFonts w:ascii="Cambria" w:hAnsi="Cambria"/>
        </w:rPr>
        <w:t xml:space="preserve"> que se</w:t>
      </w:r>
      <w:del w:id="139" w:author="jessi_3118@hotmail.com" w:date="2017-09-12T13:52:00Z">
        <w:r w:rsidR="00142D5D" w:rsidRPr="00C61192" w:rsidDel="00C41C23">
          <w:rPr>
            <w:rFonts w:ascii="Cambria" w:hAnsi="Cambria"/>
          </w:rPr>
          <w:delText>rán</w:delText>
        </w:r>
      </w:del>
      <w:ins w:id="140" w:author="jessi_3118@hotmail.com" w:date="2017-09-12T13:52:00Z">
        <w:r>
          <w:rPr>
            <w:rFonts w:ascii="Cambria" w:hAnsi="Cambria"/>
          </w:rPr>
          <w:t>rá</w:t>
        </w:r>
      </w:ins>
      <w:r w:rsidR="00142D5D" w:rsidRPr="00C61192">
        <w:rPr>
          <w:rFonts w:ascii="Cambria" w:hAnsi="Cambria"/>
        </w:rPr>
        <w:t xml:space="preserve"> empleado</w:t>
      </w:r>
      <w:del w:id="141" w:author="jessi_3118@hotmail.com" w:date="2017-09-12T13:52:00Z">
        <w:r w:rsidR="00142D5D" w:rsidRPr="00C61192" w:rsidDel="00C41C23">
          <w:rPr>
            <w:rFonts w:ascii="Cambria" w:hAnsi="Cambria"/>
          </w:rPr>
          <w:delText>s</w:delText>
        </w:r>
      </w:del>
      <w:r w:rsidR="00142D5D" w:rsidRPr="00C61192">
        <w:rPr>
          <w:rFonts w:ascii="Cambria" w:hAnsi="Cambria"/>
        </w:rPr>
        <w:t xml:space="preserve"> en </w:t>
      </w:r>
      <w:ins w:id="142" w:author="jessi_3118@hotmail.com" w:date="2017-09-12T13:52:00Z">
        <w:r>
          <w:rPr>
            <w:rFonts w:ascii="Cambria" w:hAnsi="Cambria"/>
          </w:rPr>
          <w:t>esta práctica</w:t>
        </w:r>
      </w:ins>
      <w:del w:id="143" w:author="jessi_3118@hotmail.com" w:date="2017-09-12T13:52:00Z">
        <w:r w:rsidR="00142D5D" w:rsidRPr="00C61192" w:rsidDel="00C41C23">
          <w:rPr>
            <w:rFonts w:ascii="Cambria" w:hAnsi="Cambria"/>
          </w:rPr>
          <w:delText>las prácticas</w:delText>
        </w:r>
      </w:del>
      <w:r w:rsidR="00142D5D" w:rsidRPr="00C61192">
        <w:rPr>
          <w:rFonts w:ascii="Cambria" w:hAnsi="Cambria"/>
        </w:rPr>
        <w:t>.</w:t>
      </w:r>
      <w:ins w:id="144" w:author="jessi_3118@hotmail.com" w:date="2017-09-12T13:53:00Z">
        <w:r>
          <w:rPr>
            <w:rFonts w:ascii="Cambria" w:hAnsi="Cambria"/>
          </w:rPr>
          <w:t xml:space="preserve"> Posteriormente, se ha llevado a cabo el desarrollo de la interfaz gráfica que facilita la resolución de la práctica a los alumnos. P</w:t>
        </w:r>
      </w:ins>
      <w:ins w:id="145" w:author="jessi_3118@hotmail.com" w:date="2017-09-12T13:54:00Z">
        <w:r>
          <w:rPr>
            <w:rFonts w:ascii="Cambria" w:hAnsi="Cambria"/>
          </w:rPr>
          <w:t>ara ello ha sido necesario antes familiarizarse con la herramienta PyQt5.</w:t>
        </w:r>
        <w:r w:rsidR="009271F5">
          <w:rPr>
            <w:rFonts w:ascii="Cambria" w:hAnsi="Cambria"/>
          </w:rPr>
          <w:t xml:space="preserve"> El siguiente paso que se ha abordado es el desarrollo del evaluador autom</w:t>
        </w:r>
      </w:ins>
      <w:ins w:id="146" w:author="jessi_3118@hotmail.com" w:date="2017-09-12T13:55:00Z">
        <w:r w:rsidR="009271F5">
          <w:rPr>
            <w:rFonts w:ascii="Cambria" w:hAnsi="Cambria"/>
          </w:rPr>
          <w:t>ático que permitirá calificar la práctica. Este evaluador automático se ha creado mediante la utilizaci</w:t>
        </w:r>
      </w:ins>
      <w:ins w:id="147" w:author="jessi_3118@hotmail.com" w:date="2017-09-12T13:56:00Z">
        <w:r w:rsidR="009271F5">
          <w:rPr>
            <w:rFonts w:ascii="Cambria" w:hAnsi="Cambria"/>
          </w:rPr>
          <w:t>ón de PyQt5. Por último, se ha llevado a cabo el desarrollo de la solución, lo que implica la programaci</w:t>
        </w:r>
      </w:ins>
      <w:ins w:id="148" w:author="jessi_3118@hotmail.com" w:date="2017-09-12T13:57:00Z">
        <w:r w:rsidR="009271F5">
          <w:rPr>
            <w:rFonts w:ascii="Cambria" w:hAnsi="Cambria"/>
          </w:rPr>
          <w:t>ón de la planificación más la programación del pilotaje del robot.</w:t>
        </w:r>
      </w:ins>
    </w:p>
    <w:p w:rsidR="009271F5" w:rsidRPr="009271F5" w:rsidRDefault="009271F5">
      <w:pPr>
        <w:pStyle w:val="Prrafodelista"/>
        <w:rPr>
          <w:ins w:id="149" w:author="jessi_3118@hotmail.com" w:date="2017-09-12T13:57:00Z"/>
          <w:rFonts w:ascii="Cambria" w:hAnsi="Cambria"/>
          <w:rPrChange w:id="150" w:author="jessi_3118@hotmail.com" w:date="2017-09-12T13:57:00Z">
            <w:rPr>
              <w:ins w:id="151" w:author="jessi_3118@hotmail.com" w:date="2017-09-12T13:57:00Z"/>
            </w:rPr>
          </w:rPrChange>
        </w:rPr>
        <w:pPrChange w:id="152" w:author="jessi_3118@hotmail.com" w:date="2017-09-12T13:57:00Z">
          <w:pPr>
            <w:pStyle w:val="Prrafodelista"/>
            <w:numPr>
              <w:numId w:val="9"/>
            </w:numPr>
            <w:ind w:hanging="360"/>
            <w:jc w:val="both"/>
          </w:pPr>
        </w:pPrChange>
      </w:pPr>
    </w:p>
    <w:p w:rsidR="009271F5" w:rsidRDefault="00845740" w:rsidP="00142D5D">
      <w:pPr>
        <w:pStyle w:val="Prrafodelista"/>
        <w:numPr>
          <w:ilvl w:val="0"/>
          <w:numId w:val="9"/>
        </w:numPr>
        <w:jc w:val="both"/>
        <w:rPr>
          <w:ins w:id="153" w:author="jessi_3118@hotmail.com" w:date="2017-09-12T14:06:00Z"/>
          <w:rFonts w:ascii="Cambria" w:hAnsi="Cambria"/>
        </w:rPr>
      </w:pPr>
      <w:ins w:id="154" w:author="jessi_3118@hotmail.com" w:date="2017-09-12T13:57:00Z">
        <w:r>
          <w:rPr>
            <w:rFonts w:ascii="Cambria" w:hAnsi="Cambria"/>
          </w:rPr>
          <w:t>Desarrollo de la práctica “</w:t>
        </w:r>
      </w:ins>
      <w:ins w:id="155" w:author="jessi_3118@hotmail.com" w:date="2017-09-12T13:58:00Z">
        <w:r>
          <w:rPr>
            <w:rFonts w:ascii="Cambria" w:hAnsi="Cambria"/>
          </w:rPr>
          <w:t xml:space="preserve">Aspiradora Autónoma”. </w:t>
        </w:r>
      </w:ins>
      <w:ins w:id="156" w:author="jessi_3118@hotmail.com" w:date="2017-09-12T13:59:00Z">
        <w:r w:rsidR="00731551">
          <w:rPr>
            <w:rFonts w:ascii="Cambria" w:hAnsi="Cambria"/>
          </w:rPr>
          <w:t>En esta etapa ha sido necesario desarrollar inicialmente l</w:t>
        </w:r>
      </w:ins>
      <w:ins w:id="157" w:author="jessi_3118@hotmail.com" w:date="2017-09-12T14:00:00Z">
        <w:r w:rsidR="00731551">
          <w:rPr>
            <w:rFonts w:ascii="Cambria" w:hAnsi="Cambria"/>
          </w:rPr>
          <w:t xml:space="preserve">os modelos necesarios para la práctica, los cuales han permitido crear el entorno (mundo de </w:t>
        </w:r>
        <w:proofErr w:type="spellStart"/>
        <w:r w:rsidR="00731551">
          <w:rPr>
            <w:rFonts w:ascii="Cambria" w:hAnsi="Cambria"/>
          </w:rPr>
          <w:t>Gazebo</w:t>
        </w:r>
        <w:proofErr w:type="spellEnd"/>
        <w:r w:rsidR="00731551">
          <w:rPr>
            <w:rFonts w:ascii="Cambria" w:hAnsi="Cambria"/>
          </w:rPr>
          <w:t>) de la pr</w:t>
        </w:r>
      </w:ins>
      <w:ins w:id="158" w:author="jessi_3118@hotmail.com" w:date="2017-09-12T14:01:00Z">
        <w:r w:rsidR="00731551">
          <w:rPr>
            <w:rFonts w:ascii="Cambria" w:hAnsi="Cambria"/>
          </w:rPr>
          <w:t>áctica. El siguiente paso ha sido el desarrollo del componente acad</w:t>
        </w:r>
      </w:ins>
      <w:ins w:id="159" w:author="jessi_3118@hotmail.com" w:date="2017-09-12T14:02:00Z">
        <w:r w:rsidR="00731551">
          <w:rPr>
            <w:rFonts w:ascii="Cambria" w:hAnsi="Cambria"/>
          </w:rPr>
          <w:t xml:space="preserve">émico (interfaz gráfica) que permite a los alumnos realizar la solución de una manera más sencilla. </w:t>
        </w:r>
      </w:ins>
      <w:ins w:id="160" w:author="jessi_3118@hotmail.com" w:date="2017-09-12T14:03:00Z">
        <w:r w:rsidR="00831444">
          <w:rPr>
            <w:rFonts w:ascii="Cambria" w:hAnsi="Cambria"/>
          </w:rPr>
          <w:t>A</w:t>
        </w:r>
      </w:ins>
      <w:ins w:id="161" w:author="jessi_3118@hotmail.com" w:date="2017-09-12T14:04:00Z">
        <w:r w:rsidR="00831444">
          <w:rPr>
            <w:rFonts w:ascii="Cambria" w:hAnsi="Cambria"/>
          </w:rPr>
          <w:t xml:space="preserve"> continuación, se ha desarrollado el evaluador automático que permitirá evaluar la pr</w:t>
        </w:r>
      </w:ins>
      <w:ins w:id="162" w:author="jessi_3118@hotmail.com" w:date="2017-09-12T14:05:00Z">
        <w:r w:rsidR="00831444">
          <w:rPr>
            <w:rFonts w:ascii="Cambria" w:hAnsi="Cambria"/>
          </w:rPr>
          <w:t>áctica. Finalmente, se ha desarrollado la solución, en la cual se realizará el pilotaje del robot en base a</w:t>
        </w:r>
      </w:ins>
      <w:ins w:id="163" w:author="jessi_3118@hotmail.com" w:date="2017-09-12T14:06:00Z">
        <w:r w:rsidR="00831444">
          <w:rPr>
            <w:rFonts w:ascii="Cambria" w:hAnsi="Cambria"/>
          </w:rPr>
          <w:t xml:space="preserve"> una planificación y</w:t>
        </w:r>
      </w:ins>
      <w:ins w:id="164" w:author="jessi_3118@hotmail.com" w:date="2017-09-12T14:05:00Z">
        <w:r w:rsidR="00831444">
          <w:rPr>
            <w:rFonts w:ascii="Cambria" w:hAnsi="Cambria"/>
          </w:rPr>
          <w:t xml:space="preserve"> los datos proporcionados por los sensores</w:t>
        </w:r>
      </w:ins>
      <w:ins w:id="165" w:author="jessi_3118@hotmail.com" w:date="2017-09-12T14:06:00Z">
        <w:r w:rsidR="00831444">
          <w:rPr>
            <w:rFonts w:ascii="Cambria" w:hAnsi="Cambria"/>
          </w:rPr>
          <w:t>.</w:t>
        </w:r>
      </w:ins>
    </w:p>
    <w:p w:rsidR="00831444" w:rsidRPr="00831444" w:rsidRDefault="00831444">
      <w:pPr>
        <w:pStyle w:val="Prrafodelista"/>
        <w:rPr>
          <w:ins w:id="166" w:author="jessi_3118@hotmail.com" w:date="2017-09-12T14:06:00Z"/>
          <w:rFonts w:ascii="Cambria" w:hAnsi="Cambria"/>
          <w:rPrChange w:id="167" w:author="jessi_3118@hotmail.com" w:date="2017-09-12T14:06:00Z">
            <w:rPr>
              <w:ins w:id="168" w:author="jessi_3118@hotmail.com" w:date="2017-09-12T14:06:00Z"/>
            </w:rPr>
          </w:rPrChange>
        </w:rPr>
        <w:pPrChange w:id="169" w:author="jessi_3118@hotmail.com" w:date="2017-09-12T14:06:00Z">
          <w:pPr>
            <w:pStyle w:val="Prrafodelista"/>
            <w:numPr>
              <w:numId w:val="9"/>
            </w:numPr>
            <w:ind w:hanging="360"/>
            <w:jc w:val="both"/>
          </w:pPr>
        </w:pPrChange>
      </w:pPr>
    </w:p>
    <w:p w:rsidR="00831444" w:rsidRDefault="00831444" w:rsidP="00142D5D">
      <w:pPr>
        <w:pStyle w:val="Prrafodelista"/>
        <w:numPr>
          <w:ilvl w:val="0"/>
          <w:numId w:val="9"/>
        </w:numPr>
        <w:jc w:val="both"/>
        <w:rPr>
          <w:rFonts w:ascii="Cambria" w:hAnsi="Cambria"/>
        </w:rPr>
      </w:pPr>
      <w:ins w:id="170" w:author="jessi_3118@hotmail.com" w:date="2017-09-12T14:06:00Z">
        <w:r>
          <w:rPr>
            <w:rFonts w:ascii="Cambria" w:hAnsi="Cambria"/>
          </w:rPr>
          <w:t>Desarrollo de la práctica “</w:t>
        </w:r>
      </w:ins>
      <w:ins w:id="171" w:author="jessi_3118@hotmail.com" w:date="2017-09-12T14:07:00Z">
        <w:r w:rsidR="007535F5">
          <w:rPr>
            <w:rFonts w:ascii="Cambria" w:hAnsi="Cambria"/>
          </w:rPr>
          <w:t>Aparcamiento automático</w:t>
        </w:r>
      </w:ins>
      <w:ins w:id="172" w:author="jessi_3118@hotmail.com" w:date="2017-09-12T14:06:00Z">
        <w:r>
          <w:rPr>
            <w:rFonts w:ascii="Cambria" w:hAnsi="Cambria"/>
          </w:rPr>
          <w:t>”</w:t>
        </w:r>
      </w:ins>
      <w:ins w:id="173" w:author="jessi_3118@hotmail.com" w:date="2017-09-12T14:07:00Z">
        <w:r w:rsidR="007535F5">
          <w:rPr>
            <w:rFonts w:ascii="Cambria" w:hAnsi="Cambria"/>
          </w:rPr>
          <w:t>. Al igual que en las prácticas anteriores ha sido necesario abordar diferentes etapas para el desarrollo de la práctica. Inicialmente, se han creado los modelos que se emplean en la pr</w:t>
        </w:r>
      </w:ins>
      <w:ins w:id="174" w:author="jessi_3118@hotmail.com" w:date="2017-09-12T14:08:00Z">
        <w:r w:rsidR="007535F5">
          <w:rPr>
            <w:rFonts w:ascii="Cambria" w:hAnsi="Cambria"/>
          </w:rPr>
          <w:t xml:space="preserve">áctica, así como el escenario que incluye estos modelos. Posteriormente, se ha desarrollado el componente académico que ayudará a los alumnos </w:t>
        </w:r>
      </w:ins>
      <w:ins w:id="175" w:author="jessi_3118@hotmail.com" w:date="2017-09-12T14:09:00Z">
        <w:r w:rsidR="007535F5">
          <w:rPr>
            <w:rFonts w:ascii="Cambria" w:hAnsi="Cambria"/>
          </w:rPr>
          <w:t>conocer distintos factores que influyen al</w:t>
        </w:r>
      </w:ins>
      <w:ins w:id="176" w:author="jessi_3118@hotmail.com" w:date="2017-09-12T14:08:00Z">
        <w:r w:rsidR="007535F5">
          <w:rPr>
            <w:rFonts w:ascii="Cambria" w:hAnsi="Cambria"/>
          </w:rPr>
          <w:t xml:space="preserve"> resolver la pr</w:t>
        </w:r>
      </w:ins>
      <w:ins w:id="177" w:author="jessi_3118@hotmail.com" w:date="2017-09-12T14:09:00Z">
        <w:r w:rsidR="007535F5">
          <w:rPr>
            <w:rFonts w:ascii="Cambria" w:hAnsi="Cambria"/>
          </w:rPr>
          <w:t>áctica. A continuación, se ha abordado la creación del evaluador automático que calificar</w:t>
        </w:r>
      </w:ins>
      <w:ins w:id="178" w:author="jessi_3118@hotmail.com" w:date="2017-09-12T14:10:00Z">
        <w:r w:rsidR="007535F5">
          <w:rPr>
            <w:rFonts w:ascii="Cambria" w:hAnsi="Cambria"/>
          </w:rPr>
          <w:t>á la práctica. Finalmente, se ha realizado la solución de la práctica, la cual implica realizar el pilotaje del robot basándose en los datos proporcionados por los sensores.</w:t>
        </w:r>
      </w:ins>
    </w:p>
    <w:p w:rsidR="00142D5D" w:rsidRPr="00C61192" w:rsidRDefault="00142D5D" w:rsidP="00142D5D">
      <w:pPr>
        <w:pStyle w:val="Prrafodelista"/>
        <w:jc w:val="both"/>
        <w:rPr>
          <w:rFonts w:ascii="Cambria" w:hAnsi="Cambria"/>
        </w:rPr>
      </w:pPr>
    </w:p>
    <w:p w:rsidR="00142D5D" w:rsidDel="00831444" w:rsidRDefault="00142D5D" w:rsidP="00142D5D">
      <w:pPr>
        <w:pStyle w:val="Prrafodelista"/>
        <w:numPr>
          <w:ilvl w:val="0"/>
          <w:numId w:val="9"/>
        </w:numPr>
        <w:jc w:val="both"/>
        <w:rPr>
          <w:del w:id="179" w:author="jessi_3118@hotmail.com" w:date="2017-09-12T14:06:00Z"/>
          <w:rFonts w:ascii="Cambria" w:hAnsi="Cambria"/>
        </w:rPr>
      </w:pPr>
      <w:del w:id="180" w:author="jessi_3118@hotmail.com" w:date="2017-09-12T14:06:00Z">
        <w:r w:rsidRPr="00C61192" w:rsidDel="00831444">
          <w:rPr>
            <w:rFonts w:ascii="Cambria" w:hAnsi="Cambria"/>
          </w:rPr>
          <w:delText xml:space="preserve">Desarrollo de la interfaz gráfica. Ha sido necesario familiarizarse con la herramienta PyQt5. En esta etapa se ha programado la aplicación gráfica que facilita la resolución de las prácticas a los alumnos. </w:delText>
        </w:r>
      </w:del>
    </w:p>
    <w:p w:rsidR="00142D5D" w:rsidRPr="00C61192" w:rsidDel="00831444" w:rsidRDefault="00142D5D" w:rsidP="00142D5D">
      <w:pPr>
        <w:pStyle w:val="Prrafodelista"/>
        <w:jc w:val="both"/>
        <w:rPr>
          <w:del w:id="181" w:author="jessi_3118@hotmail.com" w:date="2017-09-12T14:06:00Z"/>
          <w:rFonts w:ascii="Cambria" w:hAnsi="Cambria"/>
        </w:rPr>
      </w:pPr>
    </w:p>
    <w:p w:rsidR="00142D5D" w:rsidDel="00831444" w:rsidRDefault="00142D5D" w:rsidP="00142D5D">
      <w:pPr>
        <w:pStyle w:val="Prrafodelista"/>
        <w:numPr>
          <w:ilvl w:val="0"/>
          <w:numId w:val="9"/>
        </w:numPr>
        <w:jc w:val="both"/>
        <w:rPr>
          <w:del w:id="182" w:author="jessi_3118@hotmail.com" w:date="2017-09-12T14:06:00Z"/>
          <w:rFonts w:ascii="Cambria" w:hAnsi="Cambria"/>
        </w:rPr>
      </w:pPr>
      <w:del w:id="183" w:author="jessi_3118@hotmail.com" w:date="2017-09-12T14:06:00Z">
        <w:r w:rsidRPr="00C61192" w:rsidDel="00831444">
          <w:rPr>
            <w:rFonts w:ascii="Cambria" w:hAnsi="Cambria"/>
          </w:rPr>
          <w:delText xml:space="preserve">Desarrollo del </w:delText>
        </w:r>
      </w:del>
      <w:del w:id="184" w:author="jessi_3118@hotmail.com" w:date="2017-09-11T19:38:00Z">
        <w:r w:rsidRPr="00C61192" w:rsidDel="00E0057A">
          <w:rPr>
            <w:rFonts w:ascii="Cambria" w:hAnsi="Cambria"/>
          </w:rPr>
          <w:delText>árbitro</w:delText>
        </w:r>
      </w:del>
      <w:del w:id="185" w:author="jessi_3118@hotmail.com" w:date="2017-09-12T14:06:00Z">
        <w:r w:rsidRPr="00C61192" w:rsidDel="00831444">
          <w:rPr>
            <w:rFonts w:ascii="Cambria" w:hAnsi="Cambria"/>
          </w:rPr>
          <w:delText xml:space="preserve">. Al igual que en la fase anterior se ha empleado PyQt5. Se ha desarrollado, en esta etapa, el </w:delText>
        </w:r>
      </w:del>
      <w:del w:id="186" w:author="jessi_3118@hotmail.com" w:date="2017-09-11T19:38:00Z">
        <w:r w:rsidRPr="00C61192" w:rsidDel="00E0057A">
          <w:rPr>
            <w:rFonts w:ascii="Cambria" w:hAnsi="Cambria"/>
          </w:rPr>
          <w:delText xml:space="preserve">árbitro </w:delText>
        </w:r>
      </w:del>
      <w:del w:id="187" w:author="jessi_3118@hotmail.com" w:date="2017-09-12T14:06:00Z">
        <w:r w:rsidRPr="00C61192" w:rsidDel="00831444">
          <w:rPr>
            <w:rFonts w:ascii="Cambria" w:hAnsi="Cambria"/>
          </w:rPr>
          <w:delText>que permitirá calificar las prácticas de los alumnos.</w:delText>
        </w:r>
      </w:del>
    </w:p>
    <w:p w:rsidR="00142D5D" w:rsidRPr="00C61192" w:rsidDel="00831444" w:rsidRDefault="00142D5D" w:rsidP="00142D5D">
      <w:pPr>
        <w:pStyle w:val="Prrafodelista"/>
        <w:rPr>
          <w:del w:id="188" w:author="jessi_3118@hotmail.com" w:date="2017-09-12T14:06:00Z"/>
          <w:rFonts w:ascii="Cambria" w:hAnsi="Cambria"/>
        </w:rPr>
      </w:pPr>
    </w:p>
    <w:p w:rsidR="00142D5D" w:rsidRPr="00C61192" w:rsidDel="00831444" w:rsidRDefault="00142D5D" w:rsidP="00142D5D">
      <w:pPr>
        <w:pStyle w:val="Prrafodelista"/>
        <w:numPr>
          <w:ilvl w:val="0"/>
          <w:numId w:val="9"/>
        </w:numPr>
        <w:jc w:val="both"/>
        <w:rPr>
          <w:del w:id="189" w:author="jessi_3118@hotmail.com" w:date="2017-09-12T14:06:00Z"/>
          <w:rFonts w:ascii="Cambria" w:hAnsi="Cambria"/>
        </w:rPr>
      </w:pPr>
      <w:del w:id="190" w:author="jessi_3118@hotmail.com" w:date="2017-09-12T14:06:00Z">
        <w:r w:rsidRPr="00C61192" w:rsidDel="00831444">
          <w:rPr>
            <w:rFonts w:ascii="Cambria" w:hAnsi="Cambria"/>
          </w:rPr>
          <w:delText>Desarrollo de la solución. En esta etapa, se ha programado el algoritmo pertinente para cada práctica, ya sea una solución que conlleva planificación más pilotaje, o una solución que realiza el pilotaje en base a los datos proporcionados por los sensores.</w:delText>
        </w:r>
      </w:del>
    </w:p>
    <w:p w:rsidR="006F5712" w:rsidRDefault="006F5712" w:rsidP="006F5712">
      <w:pPr>
        <w:pStyle w:val="SubTitulos-TFG"/>
        <w:numPr>
          <w:ilvl w:val="0"/>
          <w:numId w:val="0"/>
        </w:numPr>
        <w:spacing w:line="254" w:lineRule="auto"/>
        <w:ind w:left="720"/>
      </w:pPr>
    </w:p>
    <w:sectPr w:rsidR="006F57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FBX2488">
    <w:panose1 w:val="00000000000000000000"/>
    <w:charset w:val="00"/>
    <w:family w:val="auto"/>
    <w:notTrueType/>
    <w:pitch w:val="default"/>
    <w:sig w:usb0="00000003" w:usb1="00000000" w:usb2="00000000" w:usb3="00000000" w:csb0="00000001" w:csb1="00000000"/>
  </w:font>
  <w:font w:name="CMBX12">
    <w:panose1 w:val="00000000000000000000"/>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FBX2074">
    <w:panose1 w:val="00000000000000000000"/>
    <w:charset w:val="00"/>
    <w:family w:val="auto"/>
    <w:notTrueType/>
    <w:pitch w:val="default"/>
    <w:sig w:usb0="00000003" w:usb1="00000000" w:usb2="00000000" w:usb3="00000000" w:csb0="00000001" w:csb1="00000000"/>
  </w:font>
  <w:font w:name="DejaVuSans">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450DD"/>
    <w:multiLevelType w:val="hybridMultilevel"/>
    <w:tmpl w:val="DBA618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A9973A1"/>
    <w:multiLevelType w:val="multilevel"/>
    <w:tmpl w:val="BC9EB1C8"/>
    <w:lvl w:ilvl="0">
      <w:start w:val="1"/>
      <w:numFmt w:val="decimal"/>
      <w:lvlText w:val="%1."/>
      <w:lvlJc w:val="left"/>
      <w:pPr>
        <w:ind w:left="660" w:hanging="660"/>
      </w:pPr>
      <w:rPr>
        <w:rFonts w:hint="default"/>
      </w:rPr>
    </w:lvl>
    <w:lvl w:ilvl="1">
      <w:start w:val="1"/>
      <w:numFmt w:val="decimal"/>
      <w:pStyle w:val="SubTitulos-TFG"/>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016056F"/>
    <w:multiLevelType w:val="hybridMultilevel"/>
    <w:tmpl w:val="483802DA"/>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359B47ED"/>
    <w:multiLevelType w:val="multilevel"/>
    <w:tmpl w:val="1468244C"/>
    <w:lvl w:ilvl="0">
      <w:start w:val="4"/>
      <w:numFmt w:val="decimal"/>
      <w:lvlText w:val="%1."/>
      <w:lvlJc w:val="left"/>
      <w:pPr>
        <w:ind w:left="570" w:hanging="57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 w15:restartNumberingAfterBreak="0">
    <w:nsid w:val="43AD7651"/>
    <w:multiLevelType w:val="hybridMultilevel"/>
    <w:tmpl w:val="792C2C8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763765E"/>
    <w:multiLevelType w:val="hybridMultilevel"/>
    <w:tmpl w:val="731EA9A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5387D39"/>
    <w:multiLevelType w:val="hybridMultilevel"/>
    <w:tmpl w:val="8C5C16E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8641045"/>
    <w:multiLevelType w:val="hybridMultilevel"/>
    <w:tmpl w:val="9C5C0C64"/>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0BB739B"/>
    <w:multiLevelType w:val="multilevel"/>
    <w:tmpl w:val="B05A2354"/>
    <w:lvl w:ilvl="0">
      <w:start w:val="2"/>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751B516D"/>
    <w:multiLevelType w:val="hybridMultilevel"/>
    <w:tmpl w:val="FC1458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num>
  <w:num w:numId="4">
    <w:abstractNumId w:val="4"/>
  </w:num>
  <w:num w:numId="5">
    <w:abstractNumId w:val="7"/>
  </w:num>
  <w:num w:numId="6">
    <w:abstractNumId w:val="2"/>
  </w:num>
  <w:num w:numId="7">
    <w:abstractNumId w:val="9"/>
  </w:num>
  <w:num w:numId="8">
    <w:abstractNumId w:val="0"/>
  </w:num>
  <w:num w:numId="9">
    <w:abstractNumId w:val="5"/>
  </w:num>
  <w:num w:numId="10">
    <w:abstractNumId w:val="6"/>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essi_3118@hotmail.com">
    <w15:presenceInfo w15:providerId="None" w15:userId="jessi_3118@hotmail.com"/>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4BC0"/>
    <w:rsid w:val="000138F8"/>
    <w:rsid w:val="00016969"/>
    <w:rsid w:val="00023A0B"/>
    <w:rsid w:val="00057F04"/>
    <w:rsid w:val="00066DDE"/>
    <w:rsid w:val="00086D64"/>
    <w:rsid w:val="000963D9"/>
    <w:rsid w:val="000B06BF"/>
    <w:rsid w:val="000D5797"/>
    <w:rsid w:val="00114BC0"/>
    <w:rsid w:val="00142D5D"/>
    <w:rsid w:val="001460E0"/>
    <w:rsid w:val="001509E6"/>
    <w:rsid w:val="00157EE5"/>
    <w:rsid w:val="00190C01"/>
    <w:rsid w:val="001957C6"/>
    <w:rsid w:val="001B2340"/>
    <w:rsid w:val="001B4800"/>
    <w:rsid w:val="001C2A0F"/>
    <w:rsid w:val="001D5505"/>
    <w:rsid w:val="001E53AA"/>
    <w:rsid w:val="001E79D0"/>
    <w:rsid w:val="001F4017"/>
    <w:rsid w:val="0020126B"/>
    <w:rsid w:val="0020387A"/>
    <w:rsid w:val="002A4101"/>
    <w:rsid w:val="002C3A70"/>
    <w:rsid w:val="002C4608"/>
    <w:rsid w:val="002C4E22"/>
    <w:rsid w:val="002D71FA"/>
    <w:rsid w:val="00303A4F"/>
    <w:rsid w:val="0031420D"/>
    <w:rsid w:val="00323C80"/>
    <w:rsid w:val="003254B4"/>
    <w:rsid w:val="00344907"/>
    <w:rsid w:val="0035395B"/>
    <w:rsid w:val="0038453C"/>
    <w:rsid w:val="003B4730"/>
    <w:rsid w:val="003C349D"/>
    <w:rsid w:val="00402266"/>
    <w:rsid w:val="00402A4C"/>
    <w:rsid w:val="00430CCB"/>
    <w:rsid w:val="004478EC"/>
    <w:rsid w:val="00452AAF"/>
    <w:rsid w:val="00460017"/>
    <w:rsid w:val="00463A4E"/>
    <w:rsid w:val="0047422B"/>
    <w:rsid w:val="004B0726"/>
    <w:rsid w:val="004B0D15"/>
    <w:rsid w:val="004C3C5A"/>
    <w:rsid w:val="005050DA"/>
    <w:rsid w:val="0050646F"/>
    <w:rsid w:val="005226ED"/>
    <w:rsid w:val="005336C6"/>
    <w:rsid w:val="005356E6"/>
    <w:rsid w:val="00547AA9"/>
    <w:rsid w:val="00566A55"/>
    <w:rsid w:val="005A2A51"/>
    <w:rsid w:val="005B69E5"/>
    <w:rsid w:val="005E03C7"/>
    <w:rsid w:val="0060169B"/>
    <w:rsid w:val="006359A8"/>
    <w:rsid w:val="00637AE2"/>
    <w:rsid w:val="0064264B"/>
    <w:rsid w:val="00663FEF"/>
    <w:rsid w:val="00667505"/>
    <w:rsid w:val="0069658B"/>
    <w:rsid w:val="006D0144"/>
    <w:rsid w:val="006F03F8"/>
    <w:rsid w:val="006F196C"/>
    <w:rsid w:val="006F5712"/>
    <w:rsid w:val="0070010E"/>
    <w:rsid w:val="007136C4"/>
    <w:rsid w:val="00721477"/>
    <w:rsid w:val="00731551"/>
    <w:rsid w:val="007320F9"/>
    <w:rsid w:val="007336C0"/>
    <w:rsid w:val="007535F5"/>
    <w:rsid w:val="007552E8"/>
    <w:rsid w:val="007671F1"/>
    <w:rsid w:val="00797EE0"/>
    <w:rsid w:val="007A0F82"/>
    <w:rsid w:val="007B7956"/>
    <w:rsid w:val="007C21B4"/>
    <w:rsid w:val="007D78FC"/>
    <w:rsid w:val="007E1D7E"/>
    <w:rsid w:val="007E3016"/>
    <w:rsid w:val="007F29C9"/>
    <w:rsid w:val="008027A1"/>
    <w:rsid w:val="00820065"/>
    <w:rsid w:val="008257B6"/>
    <w:rsid w:val="00831444"/>
    <w:rsid w:val="008376FB"/>
    <w:rsid w:val="00845740"/>
    <w:rsid w:val="0085228A"/>
    <w:rsid w:val="00856835"/>
    <w:rsid w:val="008602D7"/>
    <w:rsid w:val="008A5223"/>
    <w:rsid w:val="008B1794"/>
    <w:rsid w:val="008B7309"/>
    <w:rsid w:val="008D153F"/>
    <w:rsid w:val="008D42FE"/>
    <w:rsid w:val="008E0139"/>
    <w:rsid w:val="008F3E09"/>
    <w:rsid w:val="00901E18"/>
    <w:rsid w:val="0092498F"/>
    <w:rsid w:val="009271F5"/>
    <w:rsid w:val="00934660"/>
    <w:rsid w:val="009914C1"/>
    <w:rsid w:val="0099484D"/>
    <w:rsid w:val="009D1520"/>
    <w:rsid w:val="009F3F69"/>
    <w:rsid w:val="009F4745"/>
    <w:rsid w:val="009F4C6B"/>
    <w:rsid w:val="00A016CD"/>
    <w:rsid w:val="00A20E3C"/>
    <w:rsid w:val="00A350A3"/>
    <w:rsid w:val="00A46D52"/>
    <w:rsid w:val="00A640AF"/>
    <w:rsid w:val="00A6491F"/>
    <w:rsid w:val="00A85C73"/>
    <w:rsid w:val="00A9213D"/>
    <w:rsid w:val="00AA28FA"/>
    <w:rsid w:val="00AD335F"/>
    <w:rsid w:val="00AE5C49"/>
    <w:rsid w:val="00B02237"/>
    <w:rsid w:val="00B0342B"/>
    <w:rsid w:val="00B14BAF"/>
    <w:rsid w:val="00B328F1"/>
    <w:rsid w:val="00B32CAA"/>
    <w:rsid w:val="00B83AD7"/>
    <w:rsid w:val="00BA3372"/>
    <w:rsid w:val="00BB68B2"/>
    <w:rsid w:val="00BF0762"/>
    <w:rsid w:val="00BF3BD0"/>
    <w:rsid w:val="00BF684D"/>
    <w:rsid w:val="00C0770D"/>
    <w:rsid w:val="00C27B65"/>
    <w:rsid w:val="00C30F5F"/>
    <w:rsid w:val="00C31819"/>
    <w:rsid w:val="00C41C23"/>
    <w:rsid w:val="00C44F97"/>
    <w:rsid w:val="00C5254A"/>
    <w:rsid w:val="00C714E2"/>
    <w:rsid w:val="00CA7F9B"/>
    <w:rsid w:val="00CB5BF7"/>
    <w:rsid w:val="00CC2B0F"/>
    <w:rsid w:val="00CE6747"/>
    <w:rsid w:val="00D41887"/>
    <w:rsid w:val="00D4657D"/>
    <w:rsid w:val="00D5220C"/>
    <w:rsid w:val="00D55BAE"/>
    <w:rsid w:val="00D614DB"/>
    <w:rsid w:val="00D73473"/>
    <w:rsid w:val="00DB4153"/>
    <w:rsid w:val="00E0057A"/>
    <w:rsid w:val="00E037A1"/>
    <w:rsid w:val="00E04130"/>
    <w:rsid w:val="00E7083C"/>
    <w:rsid w:val="00E97E9F"/>
    <w:rsid w:val="00EB4250"/>
    <w:rsid w:val="00ED25DF"/>
    <w:rsid w:val="00EF67C7"/>
    <w:rsid w:val="00F14286"/>
    <w:rsid w:val="00F22BA5"/>
    <w:rsid w:val="00F40968"/>
    <w:rsid w:val="00F40ABD"/>
    <w:rsid w:val="00F4785E"/>
    <w:rsid w:val="00F64C4F"/>
    <w:rsid w:val="00F73A70"/>
    <w:rsid w:val="00F763C9"/>
    <w:rsid w:val="00F85760"/>
    <w:rsid w:val="00F94102"/>
    <w:rsid w:val="00FC6E7B"/>
    <w:rsid w:val="00FD54EB"/>
    <w:rsid w:val="00FE42E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AD99"/>
  <w15:docId w15:val="{B03630FD-5CE9-4F7C-B1EE-A590BF9EC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4BC0"/>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sTFG">
    <w:name w:val="Titulos_TFG"/>
    <w:basedOn w:val="Normal"/>
    <w:link w:val="TitulosTFGCar"/>
    <w:qFormat/>
    <w:rsid w:val="00114BC0"/>
    <w:rPr>
      <w:rFonts w:ascii="SFBX2488" w:hAnsi="SFBX2488" w:cs="SFBX2488"/>
      <w:sz w:val="50"/>
      <w:szCs w:val="50"/>
    </w:rPr>
  </w:style>
  <w:style w:type="character" w:customStyle="1" w:styleId="TitulosTFGCar">
    <w:name w:val="Titulos_TFG Car"/>
    <w:basedOn w:val="Fuentedeprrafopredeter"/>
    <w:link w:val="TitulosTFG"/>
    <w:rsid w:val="00114BC0"/>
    <w:rPr>
      <w:rFonts w:ascii="SFBX2488" w:hAnsi="SFBX2488" w:cs="SFBX2488"/>
      <w:sz w:val="50"/>
      <w:szCs w:val="50"/>
    </w:rPr>
  </w:style>
  <w:style w:type="paragraph" w:customStyle="1" w:styleId="SubTitulos-TFG">
    <w:name w:val="SubTitulos-TFG"/>
    <w:basedOn w:val="Prrafodelista"/>
    <w:link w:val="SubTitulos-TFGCar"/>
    <w:qFormat/>
    <w:rsid w:val="00114BC0"/>
    <w:pPr>
      <w:numPr>
        <w:ilvl w:val="1"/>
        <w:numId w:val="1"/>
      </w:numPr>
      <w:jc w:val="both"/>
    </w:pPr>
    <w:rPr>
      <w:rFonts w:ascii="CMBX12" w:hAnsi="CMBX12" w:cs="CMBX12"/>
      <w:sz w:val="34"/>
      <w:szCs w:val="34"/>
    </w:rPr>
  </w:style>
  <w:style w:type="character" w:customStyle="1" w:styleId="SubTitulos-TFGCar">
    <w:name w:val="SubTitulos-TFG Car"/>
    <w:basedOn w:val="Fuentedeprrafopredeter"/>
    <w:link w:val="SubTitulos-TFG"/>
    <w:rsid w:val="00114BC0"/>
    <w:rPr>
      <w:rFonts w:ascii="CMBX12" w:hAnsi="CMBX12" w:cs="CMBX12"/>
      <w:sz w:val="34"/>
      <w:szCs w:val="34"/>
    </w:rPr>
  </w:style>
  <w:style w:type="paragraph" w:styleId="Prrafodelista">
    <w:name w:val="List Paragraph"/>
    <w:basedOn w:val="Normal"/>
    <w:link w:val="PrrafodelistaCar"/>
    <w:uiPriority w:val="34"/>
    <w:qFormat/>
    <w:rsid w:val="00114BC0"/>
    <w:pPr>
      <w:ind w:left="720"/>
      <w:contextualSpacing/>
    </w:pPr>
  </w:style>
  <w:style w:type="paragraph" w:styleId="Textodeglobo">
    <w:name w:val="Balloon Text"/>
    <w:basedOn w:val="Normal"/>
    <w:link w:val="TextodegloboCar"/>
    <w:uiPriority w:val="99"/>
    <w:semiHidden/>
    <w:unhideWhenUsed/>
    <w:rsid w:val="00566A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66A55"/>
    <w:rPr>
      <w:rFonts w:ascii="Tahoma" w:hAnsi="Tahoma" w:cs="Tahoma"/>
      <w:sz w:val="16"/>
      <w:szCs w:val="16"/>
    </w:rPr>
  </w:style>
  <w:style w:type="character" w:styleId="Hipervnculo">
    <w:name w:val="Hyperlink"/>
    <w:basedOn w:val="Fuentedeprrafopredeter"/>
    <w:uiPriority w:val="99"/>
    <w:unhideWhenUsed/>
    <w:rsid w:val="006F5712"/>
    <w:rPr>
      <w:color w:val="0000FF" w:themeColor="hyperlink"/>
      <w:u w:val="single"/>
    </w:rPr>
  </w:style>
  <w:style w:type="character" w:customStyle="1" w:styleId="PrrafodelistaCar">
    <w:name w:val="Párrafo de lista Car"/>
    <w:basedOn w:val="Fuentedeprrafopredeter"/>
    <w:link w:val="Prrafodelista"/>
    <w:uiPriority w:val="34"/>
    <w:rsid w:val="00142D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5</Pages>
  <Words>2239</Words>
  <Characters>12320</Characters>
  <Application>Microsoft Office Word</Application>
  <DocSecurity>0</DocSecurity>
  <Lines>102</Lines>
  <Paragraphs>29</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14530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jessi_3118@hotmail.com</cp:lastModifiedBy>
  <cp:revision>176</cp:revision>
  <dcterms:created xsi:type="dcterms:W3CDTF">2017-08-19T16:02:00Z</dcterms:created>
  <dcterms:modified xsi:type="dcterms:W3CDTF">2017-09-12T12:14:00Z</dcterms:modified>
</cp:coreProperties>
</file>