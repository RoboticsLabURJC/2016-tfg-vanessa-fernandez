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0C7" w:rsidRDefault="00DD40C7" w:rsidP="00DD40C7">
      <w:pPr>
        <w:jc w:val="both"/>
        <w:rPr>
          <w:rFonts w:ascii="Cambria" w:hAnsi="Cambria" w:cs="SFBX2074"/>
          <w:sz w:val="52"/>
          <w:szCs w:val="52"/>
        </w:rPr>
      </w:pPr>
      <w:r>
        <w:rPr>
          <w:rFonts w:ascii="Cambria" w:hAnsi="Cambria" w:cs="SFBX2074"/>
          <w:sz w:val="52"/>
          <w:szCs w:val="52"/>
        </w:rPr>
        <w:t>Capítulo 3</w:t>
      </w:r>
    </w:p>
    <w:p w:rsidR="00DD40C7" w:rsidRPr="003D1850" w:rsidRDefault="00DD40C7" w:rsidP="00DD40C7">
      <w:pPr>
        <w:jc w:val="both"/>
        <w:rPr>
          <w:rFonts w:ascii="Cambria" w:hAnsi="Cambria"/>
        </w:rPr>
      </w:pPr>
    </w:p>
    <w:p w:rsidR="00DD40C7" w:rsidRDefault="00DD40C7" w:rsidP="00DD40C7">
      <w:pPr>
        <w:pStyle w:val="TitulosTFG"/>
      </w:pPr>
      <w:r>
        <w:t>Infraestructura</w:t>
      </w:r>
    </w:p>
    <w:p w:rsidR="00DD40C7" w:rsidRDefault="00DD40C7" w:rsidP="00DD40C7">
      <w:pPr>
        <w:jc w:val="both"/>
        <w:rPr>
          <w:rFonts w:ascii="Cambria" w:hAnsi="Cambria"/>
        </w:rPr>
      </w:pPr>
      <w:r w:rsidRPr="00B13E8F">
        <w:rPr>
          <w:rFonts w:ascii="Cambria" w:hAnsi="Cambria"/>
        </w:rPr>
        <w:t>En este capítulo se explica</w:t>
      </w:r>
      <w:ins w:id="0" w:author="jessi_3118@hotmail.com" w:date="2017-09-11T19:18:00Z">
        <w:r w:rsidR="00B47BD0">
          <w:rPr>
            <w:rFonts w:ascii="Cambria" w:hAnsi="Cambria"/>
          </w:rPr>
          <w:t>n</w:t>
        </w:r>
        <w:r w:rsidR="00013F82" w:rsidRPr="00B13E8F">
          <w:rPr>
            <w:rFonts w:ascii="Cambria" w:hAnsi="Cambria"/>
          </w:rPr>
          <w:t xml:space="preserve"> </w:t>
        </w:r>
        <w:r w:rsidR="00013F82">
          <w:rPr>
            <w:rFonts w:ascii="Cambria" w:hAnsi="Cambria"/>
          </w:rPr>
          <w:t>los principales ingredientes software en los que nos hemos apoyado</w:t>
        </w:r>
        <w:r w:rsidR="00013F82" w:rsidRPr="00B13E8F" w:rsidDel="00394247">
          <w:rPr>
            <w:rFonts w:ascii="Cambria" w:hAnsi="Cambria"/>
          </w:rPr>
          <w:t xml:space="preserve"> </w:t>
        </w:r>
      </w:ins>
      <w:del w:id="1" w:author="jessi_3118@hotmail.com" w:date="2017-09-11T19:18:00Z">
        <w:r w:rsidRPr="00B13E8F" w:rsidDel="00013F82">
          <w:rPr>
            <w:rFonts w:ascii="Cambria" w:hAnsi="Cambria"/>
          </w:rPr>
          <w:delText>rán los componentes empleados</w:delText>
        </w:r>
      </w:del>
      <w:r w:rsidRPr="00B13E8F">
        <w:rPr>
          <w:rFonts w:ascii="Cambria" w:hAnsi="Cambria"/>
        </w:rPr>
        <w:t xml:space="preserve"> para desarrollar el trabajo. Tales como el entorno </w:t>
      </w:r>
      <w:proofErr w:type="spellStart"/>
      <w:r w:rsidRPr="00B13E8F">
        <w:rPr>
          <w:rFonts w:ascii="Cambria" w:hAnsi="Cambria"/>
        </w:rPr>
        <w:t>JdeRobot</w:t>
      </w:r>
      <w:proofErr w:type="spellEnd"/>
      <w:r w:rsidRPr="00B13E8F">
        <w:rPr>
          <w:rFonts w:ascii="Cambria" w:hAnsi="Cambria"/>
        </w:rPr>
        <w:t xml:space="preserve">, el simulador </w:t>
      </w:r>
      <w:proofErr w:type="spellStart"/>
      <w:r w:rsidRPr="00B13E8F">
        <w:rPr>
          <w:rFonts w:ascii="Cambria" w:hAnsi="Cambria"/>
        </w:rPr>
        <w:t>Gazebo</w:t>
      </w:r>
      <w:proofErr w:type="spellEnd"/>
      <w:r w:rsidRPr="00B13E8F">
        <w:rPr>
          <w:rFonts w:ascii="Cambria" w:hAnsi="Cambria"/>
        </w:rPr>
        <w:t xml:space="preserve"> (con el cual podemos simular las acciones que realizaría un robot en un mundo determinado), la librería de </w:t>
      </w:r>
      <w:proofErr w:type="spellStart"/>
      <w:r w:rsidRPr="00B13E8F">
        <w:rPr>
          <w:rFonts w:ascii="Cambria" w:hAnsi="Cambria"/>
        </w:rPr>
        <w:t>OpenCV</w:t>
      </w:r>
      <w:proofErr w:type="spellEnd"/>
      <w:r w:rsidRPr="00B13E8F">
        <w:rPr>
          <w:rFonts w:ascii="Cambria" w:hAnsi="Cambria"/>
        </w:rPr>
        <w:t xml:space="preserve"> (empleada en todo lo relacionado con el tratamiento de imagen), </w:t>
      </w:r>
      <w:proofErr w:type="spellStart"/>
      <w:r w:rsidRPr="00B13E8F">
        <w:rPr>
          <w:rFonts w:ascii="Cambria" w:hAnsi="Cambria"/>
        </w:rPr>
        <w:t>PyQt</w:t>
      </w:r>
      <w:proofErr w:type="spellEnd"/>
      <w:r w:rsidRPr="00B13E8F">
        <w:rPr>
          <w:rFonts w:ascii="Cambria" w:hAnsi="Cambria"/>
        </w:rPr>
        <w:t xml:space="preserve"> (para el desarrollo de la interfaz gráfica) y Python como lenguaje de programación.</w:t>
      </w:r>
    </w:p>
    <w:p w:rsidR="00DD40C7" w:rsidRDefault="00DD40C7" w:rsidP="00DD40C7">
      <w:pPr>
        <w:jc w:val="both"/>
        <w:rPr>
          <w:ins w:id="2" w:author="jessi_3118@hotmail.com" w:date="2017-09-11T19:19:00Z"/>
          <w:rFonts w:ascii="Cambria" w:hAnsi="Cambria"/>
        </w:rPr>
      </w:pPr>
    </w:p>
    <w:p w:rsidR="009A1530" w:rsidRPr="009A1530" w:rsidRDefault="009A1530" w:rsidP="009A1530">
      <w:pPr>
        <w:pStyle w:val="Prrafodelista"/>
        <w:numPr>
          <w:ilvl w:val="0"/>
          <w:numId w:val="1"/>
        </w:numPr>
        <w:jc w:val="both"/>
        <w:rPr>
          <w:ins w:id="3" w:author="jessi_3118@hotmail.com" w:date="2017-09-11T19:20:00Z"/>
          <w:rFonts w:ascii="Cambria" w:hAnsi="Cambria" w:cs="CMBX12"/>
          <w:vanish/>
          <w:sz w:val="34"/>
          <w:szCs w:val="34"/>
        </w:rPr>
      </w:pPr>
    </w:p>
    <w:p w:rsidR="009A1530" w:rsidRPr="009A1530" w:rsidRDefault="009A1530" w:rsidP="009A1530">
      <w:pPr>
        <w:pStyle w:val="Prrafodelista"/>
        <w:numPr>
          <w:ilvl w:val="0"/>
          <w:numId w:val="1"/>
        </w:numPr>
        <w:jc w:val="both"/>
        <w:rPr>
          <w:ins w:id="4" w:author="jessi_3118@hotmail.com" w:date="2017-09-11T19:20:00Z"/>
          <w:rFonts w:ascii="Cambria" w:hAnsi="Cambria" w:cs="CMBX12"/>
          <w:vanish/>
          <w:sz w:val="34"/>
          <w:szCs w:val="34"/>
        </w:rPr>
      </w:pPr>
    </w:p>
    <w:p w:rsidR="009A1530" w:rsidRPr="009A1530" w:rsidRDefault="009A1530" w:rsidP="009A1530">
      <w:pPr>
        <w:pStyle w:val="Prrafodelista"/>
        <w:numPr>
          <w:ilvl w:val="0"/>
          <w:numId w:val="1"/>
        </w:numPr>
        <w:jc w:val="both"/>
        <w:rPr>
          <w:ins w:id="5" w:author="jessi_3118@hotmail.com" w:date="2017-09-11T19:20:00Z"/>
          <w:rFonts w:ascii="Cambria" w:hAnsi="Cambria" w:cs="CMBX12"/>
          <w:vanish/>
          <w:sz w:val="34"/>
          <w:szCs w:val="34"/>
        </w:rPr>
      </w:pPr>
    </w:p>
    <w:p w:rsidR="00E6690B" w:rsidRDefault="00E6690B" w:rsidP="009A1530">
      <w:pPr>
        <w:pStyle w:val="SubTitulos-TFG"/>
        <w:rPr>
          <w:moveTo w:id="6" w:author="jessi_3118@hotmail.com" w:date="2017-09-11T19:19:00Z"/>
        </w:rPr>
      </w:pPr>
      <w:moveToRangeStart w:id="7" w:author="jessi_3118@hotmail.com" w:date="2017-09-11T19:19:00Z" w:name="move492920880"/>
      <w:moveTo w:id="8" w:author="jessi_3118@hotmail.com" w:date="2017-09-11T19:19:00Z">
        <w:r>
          <w:t xml:space="preserve">Simulador </w:t>
        </w:r>
        <w:proofErr w:type="spellStart"/>
        <w:r>
          <w:t>Gazebo</w:t>
        </w:r>
        <w:proofErr w:type="spellEnd"/>
      </w:moveTo>
    </w:p>
    <w:p w:rsidR="00E6690B" w:rsidRDefault="00E6690B" w:rsidP="00E6690B">
      <w:pPr>
        <w:rPr>
          <w:moveTo w:id="9" w:author="jessi_3118@hotmail.com" w:date="2017-09-11T19:19:00Z"/>
        </w:rPr>
      </w:pPr>
    </w:p>
    <w:p w:rsidR="00E6690B" w:rsidRDefault="00E6690B" w:rsidP="00E6690B">
      <w:pPr>
        <w:jc w:val="both"/>
        <w:rPr>
          <w:moveTo w:id="10" w:author="jessi_3118@hotmail.com" w:date="2017-09-11T19:19:00Z"/>
          <w:rFonts w:ascii="Cambria" w:hAnsi="Cambria"/>
        </w:rPr>
      </w:pPr>
      <w:proofErr w:type="spellStart"/>
      <w:moveTo w:id="11" w:author="jessi_3118@hotmail.com" w:date="2017-09-11T19:19:00Z">
        <w:r w:rsidRPr="00AF036D">
          <w:rPr>
            <w:rFonts w:ascii="Cambria" w:hAnsi="Cambria"/>
          </w:rPr>
          <w:t>Gazebo</w:t>
        </w:r>
        <w:proofErr w:type="spellEnd"/>
        <w:r w:rsidRPr="00AF036D">
          <w:rPr>
            <w:rFonts w:ascii="Cambria" w:hAnsi="Cambria"/>
          </w:rPr>
          <w:t xml:space="preserve"> es un simulador usado en robótica que permite realizar diversos escenarios tridimensionales donde probar nuestro software. A la hora de realizar el software es necesario hacer pruebas, las cuales saldrían muy caras si se probarán en robots reales (podría no funcionar correctamente y que nuestro robot se rompiera). Por esta razón es muy útil el empleo de simuladores, pues podemos realizar las pruebas que queramos sin peligro de que nuestro robot salga herido. Con los simuladores se pueden diseñar robots y escenarios realistas donde ejecutar nuestros algoritmos.</w:t>
        </w:r>
      </w:moveTo>
    </w:p>
    <w:p w:rsidR="00E6690B" w:rsidRDefault="00E6690B" w:rsidP="00E6690B">
      <w:pPr>
        <w:jc w:val="both"/>
        <w:rPr>
          <w:moveTo w:id="12" w:author="jessi_3118@hotmail.com" w:date="2017-09-11T19:19:00Z"/>
          <w:rFonts w:ascii="Cambria" w:hAnsi="Cambria"/>
        </w:rPr>
      </w:pPr>
    </w:p>
    <w:p w:rsidR="00E6690B" w:rsidRDefault="00E6690B" w:rsidP="00E6690B">
      <w:pPr>
        <w:jc w:val="center"/>
        <w:rPr>
          <w:moveTo w:id="13" w:author="jessi_3118@hotmail.com" w:date="2017-09-11T19:19:00Z"/>
          <w:rFonts w:ascii="Cambria" w:hAnsi="Cambria"/>
        </w:rPr>
      </w:pPr>
      <w:moveTo w:id="14" w:author="jessi_3118@hotmail.com" w:date="2017-09-11T19:19:00Z">
        <w:r w:rsidRPr="00F92B63">
          <w:rPr>
            <w:rFonts w:ascii="Cambria" w:hAnsi="Cambria"/>
            <w:noProof/>
            <w:lang w:eastAsia="es-ES"/>
          </w:rPr>
          <w:drawing>
            <wp:inline distT="0" distB="0" distL="0" distR="0" wp14:anchorId="449BF337" wp14:editId="2DCE4C3D">
              <wp:extent cx="5400040" cy="3083220"/>
              <wp:effectExtent l="0" t="0" r="0" b="3175"/>
              <wp:docPr id="1" name="Imagen 1" descr="C:\Users\jessi\Desktop\vanessa\memoria\figures\gaze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si\Desktop\vanessa\memoria\figures\gazeb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083220"/>
                      </a:xfrm>
                      <a:prstGeom prst="rect">
                        <a:avLst/>
                      </a:prstGeom>
                      <a:noFill/>
                      <a:ln>
                        <a:noFill/>
                      </a:ln>
                    </pic:spPr>
                  </pic:pic>
                </a:graphicData>
              </a:graphic>
            </wp:inline>
          </w:drawing>
        </w:r>
      </w:moveTo>
    </w:p>
    <w:p w:rsidR="00E6690B" w:rsidRDefault="00E6690B" w:rsidP="00E6690B">
      <w:pPr>
        <w:jc w:val="center"/>
        <w:rPr>
          <w:moveTo w:id="15" w:author="jessi_3118@hotmail.com" w:date="2017-09-11T19:19:00Z"/>
          <w:rFonts w:ascii="Cambria" w:hAnsi="Cambria"/>
        </w:rPr>
      </w:pPr>
      <w:moveTo w:id="16" w:author="jessi_3118@hotmail.com" w:date="2017-09-11T19:19:00Z">
        <w:r>
          <w:rPr>
            <w:rFonts w:ascii="Cambria" w:hAnsi="Cambria"/>
          </w:rPr>
          <w:t xml:space="preserve">Figure 3.2: Simulador </w:t>
        </w:r>
        <w:proofErr w:type="spellStart"/>
        <w:r>
          <w:rPr>
            <w:rFonts w:ascii="Cambria" w:hAnsi="Cambria"/>
          </w:rPr>
          <w:t>Gazebo</w:t>
        </w:r>
        <w:proofErr w:type="spellEnd"/>
      </w:moveTo>
    </w:p>
    <w:p w:rsidR="00E6690B" w:rsidRPr="00AF036D" w:rsidRDefault="00E6690B" w:rsidP="00E6690B">
      <w:pPr>
        <w:jc w:val="center"/>
        <w:rPr>
          <w:moveTo w:id="17" w:author="jessi_3118@hotmail.com" w:date="2017-09-11T19:19:00Z"/>
          <w:rFonts w:ascii="Cambria" w:hAnsi="Cambria"/>
        </w:rPr>
      </w:pPr>
    </w:p>
    <w:p w:rsidR="00E6690B" w:rsidRDefault="00E6690B" w:rsidP="00E6690B">
      <w:pPr>
        <w:jc w:val="both"/>
        <w:rPr>
          <w:moveTo w:id="18" w:author="jessi_3118@hotmail.com" w:date="2017-09-11T19:19:00Z"/>
          <w:rFonts w:ascii="Cambria" w:hAnsi="Cambria" w:cstheme="minorHAnsi"/>
        </w:rPr>
      </w:pPr>
      <w:proofErr w:type="spellStart"/>
      <w:moveTo w:id="19" w:author="jessi_3118@hotmail.com" w:date="2017-09-11T19:19:00Z">
        <w:r w:rsidRPr="00AF036D">
          <w:rPr>
            <w:rFonts w:ascii="Cambria" w:hAnsi="Cambria" w:cstheme="minorHAnsi"/>
          </w:rPr>
          <w:lastRenderedPageBreak/>
          <w:t>Gazebo</w:t>
        </w:r>
        <w:proofErr w:type="spellEnd"/>
        <w:r w:rsidRPr="00AF036D">
          <w:rPr>
            <w:rFonts w:ascii="Cambria" w:hAnsi="Cambria" w:cstheme="minorHAnsi"/>
          </w:rPr>
          <w:t xml:space="preserve"> es un programa de código abierto distribuido bajo licencia de Apache 2.0.</w:t>
        </w:r>
      </w:moveTo>
      <w:ins w:id="20" w:author="jessi_3118@hotmail.com" w:date="2017-09-11T19:20:00Z">
        <w:r w:rsidR="005169CA">
          <w:rPr>
            <w:rFonts w:ascii="Cambria" w:hAnsi="Cambria" w:cstheme="minorHAnsi"/>
          </w:rPr>
          <w:t xml:space="preserve"> </w:t>
        </w:r>
        <w:r w:rsidR="005169CA" w:rsidRPr="0070688C">
          <w:rPr>
            <w:rFonts w:ascii="Cambria" w:hAnsi="Cambria" w:cs="DejaVuSans"/>
          </w:rPr>
          <w:t>Como se argumentó en el cap</w:t>
        </w:r>
      </w:ins>
      <w:ins w:id="21" w:author="jessi_3118@hotmail.com" w:date="2017-09-12T14:32:00Z">
        <w:r w:rsidR="00AD7A50">
          <w:rPr>
            <w:rFonts w:ascii="Cambria" w:hAnsi="Cambria" w:cs="DejaVuSans"/>
          </w:rPr>
          <w:t xml:space="preserve">ítulo </w:t>
        </w:r>
      </w:ins>
      <w:ins w:id="22" w:author="jessi_3118@hotmail.com" w:date="2017-09-11T19:20:00Z">
        <w:r w:rsidR="005169CA" w:rsidRPr="0070688C">
          <w:rPr>
            <w:rFonts w:ascii="Cambria" w:hAnsi="Cambria" w:cs="DejaVuSans"/>
          </w:rPr>
          <w:t xml:space="preserve">1 es uno de los ejes de </w:t>
        </w:r>
        <w:proofErr w:type="spellStart"/>
        <w:r w:rsidR="005169CA" w:rsidRPr="0070688C">
          <w:rPr>
            <w:rFonts w:ascii="Cambria" w:hAnsi="Cambria" w:cs="DejaVuSans"/>
          </w:rPr>
          <w:t>JdeRobot-Academy</w:t>
        </w:r>
        <w:proofErr w:type="spellEnd"/>
        <w:r w:rsidR="005169CA" w:rsidRPr="0070688C">
          <w:rPr>
            <w:rFonts w:ascii="Cambria" w:hAnsi="Cambria" w:cs="DejaVuSans"/>
          </w:rPr>
          <w:t>.</w:t>
        </w:r>
        <w:r w:rsidR="005169CA">
          <w:rPr>
            <w:rFonts w:ascii="Cambria" w:hAnsi="Cambria" w:cs="DejaVuSans"/>
          </w:rPr>
          <w:t xml:space="preserve"> </w:t>
        </w:r>
      </w:ins>
      <w:moveTo w:id="23" w:author="jessi_3118@hotmail.com" w:date="2017-09-11T19:19:00Z">
        <w:r w:rsidRPr="00AF036D">
          <w:rPr>
            <w:rFonts w:ascii="Cambria" w:hAnsi="Cambria" w:cstheme="minorHAnsi"/>
          </w:rPr>
          <w:t xml:space="preserve"> Se emplea en el desarrollo de aplicaciones robóticas y en inteligencia artificial. Es capaz de simular robots, objetos y sensores en entornos complejos de interior y exterior. Tiene gráficos de gran calidad y un robusto motor de física </w:t>
        </w:r>
        <w:r w:rsidRPr="00AF036D">
          <w:rPr>
            <w:rFonts w:ascii="Cambria" w:hAnsi="Cambria" w:cstheme="minorHAnsi"/>
            <w:color w:val="1E1E1E"/>
            <w:shd w:val="clear" w:color="auto" w:fill="FFFFFF"/>
          </w:rPr>
          <w:t>(masa del robot, rozamiento, inercia, amortiguamiento, etc.)</w:t>
        </w:r>
        <w:r w:rsidRPr="00AF036D">
          <w:rPr>
            <w:rFonts w:ascii="Cambria" w:hAnsi="Cambria" w:cstheme="minorHAnsi"/>
          </w:rPr>
          <w:t xml:space="preserve">. Fue elegido para realizar el DARPA </w:t>
        </w:r>
        <w:proofErr w:type="spellStart"/>
        <w:r w:rsidRPr="00AF036D">
          <w:rPr>
            <w:rFonts w:ascii="Cambria" w:hAnsi="Cambria" w:cstheme="minorHAnsi"/>
          </w:rPr>
          <w:t>Robotics</w:t>
        </w:r>
        <w:proofErr w:type="spellEnd"/>
        <w:r w:rsidRPr="00AF036D">
          <w:rPr>
            <w:rFonts w:ascii="Cambria" w:hAnsi="Cambria" w:cstheme="minorHAnsi"/>
          </w:rPr>
          <w:t xml:space="preserve"> </w:t>
        </w:r>
        <w:proofErr w:type="spellStart"/>
        <w:r w:rsidRPr="00AF036D">
          <w:rPr>
            <w:rFonts w:ascii="Cambria" w:hAnsi="Cambria" w:cstheme="minorHAnsi"/>
          </w:rPr>
          <w:t>Challenge</w:t>
        </w:r>
        <w:proofErr w:type="spellEnd"/>
        <w:r w:rsidRPr="00AF036D">
          <w:rPr>
            <w:rFonts w:ascii="Cambria" w:hAnsi="Cambria" w:cstheme="minorHAnsi"/>
          </w:rPr>
          <w:t xml:space="preserve"> (2012-2015) y está mantenido por la Fundación Robótica de Código Abierto (OSRF).</w:t>
        </w:r>
      </w:moveTo>
    </w:p>
    <w:p w:rsidR="00E6690B" w:rsidRDefault="00E6690B" w:rsidP="00E6690B">
      <w:pPr>
        <w:jc w:val="both"/>
        <w:rPr>
          <w:ins w:id="24" w:author="jessi_3118@hotmail.com" w:date="2017-09-12T14:45:00Z"/>
          <w:rFonts w:ascii="Cambria" w:hAnsi="Cambria" w:cstheme="minorHAnsi"/>
        </w:rPr>
      </w:pPr>
      <w:moveTo w:id="25" w:author="jessi_3118@hotmail.com" w:date="2017-09-11T19:19:00Z">
        <w:r>
          <w:rPr>
            <w:rFonts w:ascii="Cambria" w:hAnsi="Cambria" w:cstheme="minorHAnsi"/>
          </w:rPr>
          <w:t xml:space="preserve">En este trabajo se emplea la versión 7 de </w:t>
        </w:r>
        <w:proofErr w:type="spellStart"/>
        <w:r>
          <w:rPr>
            <w:rFonts w:ascii="Cambria" w:hAnsi="Cambria" w:cstheme="minorHAnsi"/>
          </w:rPr>
          <w:t>Gazebo</w:t>
        </w:r>
      </w:moveTo>
      <w:proofErr w:type="spellEnd"/>
      <w:ins w:id="26" w:author="jessi_3118@hotmail.com" w:date="2017-09-11T19:20:00Z">
        <w:r w:rsidR="005169CA">
          <w:rPr>
            <w:rFonts w:ascii="Cambria" w:hAnsi="Cambria" w:cstheme="minorHAnsi"/>
          </w:rPr>
          <w:t xml:space="preserve"> [20]</w:t>
        </w:r>
      </w:ins>
      <w:moveTo w:id="27" w:author="jessi_3118@hotmail.com" w:date="2017-09-11T19:19:00Z">
        <w:r>
          <w:rPr>
            <w:rFonts w:ascii="Cambria" w:hAnsi="Cambria" w:cstheme="minorHAnsi"/>
          </w:rPr>
          <w:t xml:space="preserve">, la cual se usará para crear los diferentes entornos y para probar nuestros algoritmos.  Gracias a </w:t>
        </w:r>
        <w:proofErr w:type="spellStart"/>
        <w:r>
          <w:rPr>
            <w:rFonts w:ascii="Cambria" w:hAnsi="Cambria" w:cstheme="minorHAnsi"/>
          </w:rPr>
          <w:t>Gazebo</w:t>
        </w:r>
        <w:proofErr w:type="spellEnd"/>
        <w:r>
          <w:rPr>
            <w:rFonts w:ascii="Cambria" w:hAnsi="Cambria" w:cstheme="minorHAnsi"/>
          </w:rPr>
          <w:t xml:space="preserve"> se pueden incluir texturas, luces y sombras en los escenarios, así como simular física como por ejemplo choques, empujes, gravedad, etc. Además, incluye diversos sensores, como pueden ser cámaras y </w:t>
        </w:r>
        <w:proofErr w:type="spellStart"/>
        <w:r>
          <w:rPr>
            <w:rFonts w:ascii="Cambria" w:hAnsi="Cambria" w:cstheme="minorHAnsi"/>
          </w:rPr>
          <w:t>lásers</w:t>
        </w:r>
        <w:proofErr w:type="spellEnd"/>
        <w:r>
          <w:rPr>
            <w:rFonts w:ascii="Cambria" w:hAnsi="Cambria" w:cstheme="minorHAnsi"/>
          </w:rPr>
          <w:t>, los cuales podrán ser incorporados en los robots que empleemos. Todo ello hace que sea una herramienta muy potente y de gran ayuda en el mundo de la robótica.</w:t>
        </w:r>
      </w:moveTo>
    </w:p>
    <w:p w:rsidR="00D0154E" w:rsidRDefault="00D0154E" w:rsidP="00E6690B">
      <w:pPr>
        <w:jc w:val="both"/>
        <w:rPr>
          <w:ins w:id="28" w:author="jessi_3118@hotmail.com" w:date="2017-09-12T14:50:00Z"/>
          <w:rFonts w:ascii="Cambria" w:hAnsi="Cambria" w:cstheme="minorHAnsi"/>
        </w:rPr>
      </w:pPr>
      <w:ins w:id="29" w:author="jessi_3118@hotmail.com" w:date="2017-09-12T14:45:00Z">
        <w:r>
          <w:rPr>
            <w:rFonts w:ascii="Cambria" w:hAnsi="Cambria" w:cstheme="minorHAnsi"/>
          </w:rPr>
          <w:t xml:space="preserve">Los mundos simulados con </w:t>
        </w:r>
        <w:proofErr w:type="spellStart"/>
        <w:r>
          <w:rPr>
            <w:rFonts w:ascii="Cambria" w:hAnsi="Cambria" w:cstheme="minorHAnsi"/>
          </w:rPr>
          <w:t>Gazebo</w:t>
        </w:r>
        <w:proofErr w:type="spellEnd"/>
        <w:r>
          <w:rPr>
            <w:rFonts w:ascii="Cambria" w:hAnsi="Cambria" w:cstheme="minorHAnsi"/>
          </w:rPr>
          <w:t xml:space="preserve"> son mundos 3D, que se cargan a partir de ficheros con extensión </w:t>
        </w:r>
      </w:ins>
      <w:proofErr w:type="gramStart"/>
      <w:ins w:id="30" w:author="jessi_3118@hotmail.com" w:date="2017-09-12T14:46:00Z">
        <w:r>
          <w:rPr>
            <w:rFonts w:ascii="Cambria" w:hAnsi="Cambria" w:cstheme="minorHAnsi"/>
          </w:rPr>
          <w:t>“</w:t>
        </w:r>
      </w:ins>
      <w:ins w:id="31" w:author="jessi_3118@hotmail.com" w:date="2017-09-12T14:45:00Z">
        <w:r>
          <w:rPr>
            <w:rFonts w:ascii="Cambria" w:hAnsi="Cambria" w:cstheme="minorHAnsi"/>
          </w:rPr>
          <w:t>.</w:t>
        </w:r>
        <w:proofErr w:type="spellStart"/>
        <w:r>
          <w:rPr>
            <w:rFonts w:ascii="Cambria" w:hAnsi="Cambria" w:cstheme="minorHAnsi"/>
          </w:rPr>
          <w:t>world</w:t>
        </w:r>
      </w:ins>
      <w:proofErr w:type="spellEnd"/>
      <w:proofErr w:type="gramEnd"/>
      <w:ins w:id="32" w:author="jessi_3118@hotmail.com" w:date="2017-09-12T14:46:00Z">
        <w:r>
          <w:rPr>
            <w:rFonts w:ascii="Cambria" w:hAnsi="Cambria" w:cstheme="minorHAnsi"/>
          </w:rPr>
          <w:t>”</w:t>
        </w:r>
      </w:ins>
      <w:ins w:id="33" w:author="jessi_3118@hotmail.com" w:date="2017-09-12T14:45:00Z">
        <w:r>
          <w:rPr>
            <w:rFonts w:ascii="Cambria" w:hAnsi="Cambria" w:cstheme="minorHAnsi"/>
          </w:rPr>
          <w:t>. Estos ficheros</w:t>
        </w:r>
      </w:ins>
      <w:ins w:id="34" w:author="jessi_3118@hotmail.com" w:date="2017-09-12T14:46:00Z">
        <w:r w:rsidR="00AE3A80">
          <w:rPr>
            <w:rFonts w:ascii="Cambria" w:hAnsi="Cambria" w:cstheme="minorHAnsi"/>
          </w:rPr>
          <w:t xml:space="preserve"> son fichero XML definidos en el lenguaje </w:t>
        </w:r>
        <w:proofErr w:type="spellStart"/>
        <w:r w:rsidR="00AE3A80" w:rsidRPr="00AE3A80">
          <w:rPr>
            <w:rFonts w:ascii="Cambria" w:hAnsi="Cambria" w:cstheme="minorHAnsi"/>
          </w:rPr>
          <w:t>Simulation</w:t>
        </w:r>
        <w:proofErr w:type="spellEnd"/>
        <w:r w:rsidR="00AE3A80" w:rsidRPr="00AE3A80">
          <w:rPr>
            <w:rFonts w:ascii="Cambria" w:hAnsi="Cambria" w:cstheme="minorHAnsi"/>
          </w:rPr>
          <w:t xml:space="preserve"> </w:t>
        </w:r>
        <w:proofErr w:type="spellStart"/>
        <w:r w:rsidR="00AE3A80" w:rsidRPr="00AE3A80">
          <w:rPr>
            <w:rFonts w:ascii="Cambria" w:hAnsi="Cambria" w:cstheme="minorHAnsi"/>
          </w:rPr>
          <w:t>Description</w:t>
        </w:r>
        <w:proofErr w:type="spellEnd"/>
        <w:r w:rsidR="00AE3A80" w:rsidRPr="00AE3A80">
          <w:rPr>
            <w:rFonts w:ascii="Cambria" w:hAnsi="Cambria" w:cstheme="minorHAnsi"/>
          </w:rPr>
          <w:t xml:space="preserve"> </w:t>
        </w:r>
        <w:proofErr w:type="spellStart"/>
        <w:r w:rsidR="00AE3A80" w:rsidRPr="00AE3A80">
          <w:rPr>
            <w:rFonts w:ascii="Cambria" w:hAnsi="Cambria" w:cstheme="minorHAnsi"/>
          </w:rPr>
          <w:t>Format</w:t>
        </w:r>
        <w:proofErr w:type="spellEnd"/>
        <w:r w:rsidR="00AE3A80">
          <w:rPr>
            <w:rFonts w:ascii="Cambria" w:hAnsi="Cambria" w:cstheme="minorHAnsi"/>
          </w:rPr>
          <w:t xml:space="preserve"> (SDF). </w:t>
        </w:r>
      </w:ins>
      <w:ins w:id="35" w:author="jessi_3118@hotmail.com" w:date="2017-09-12T14:48:00Z">
        <w:r w:rsidR="00094550" w:rsidRPr="00094550">
          <w:rPr>
            <w:rFonts w:ascii="Cambria" w:hAnsi="Cambria" w:cstheme="minorHAnsi"/>
          </w:rPr>
          <w:t>Este lenguaje contiene una descripción completa de todos los elementos que tiene el mundo y los robots, incluyendo:</w:t>
        </w:r>
      </w:ins>
    </w:p>
    <w:p w:rsidR="00094550" w:rsidRDefault="00094550" w:rsidP="00094550">
      <w:pPr>
        <w:pStyle w:val="SubTitulos-TFG"/>
        <w:numPr>
          <w:ilvl w:val="0"/>
          <w:numId w:val="4"/>
        </w:numPr>
        <w:spacing w:line="254" w:lineRule="auto"/>
        <w:rPr>
          <w:ins w:id="36" w:author="jessi_3118@hotmail.com" w:date="2017-09-12T14:50:00Z"/>
          <w:sz w:val="22"/>
          <w:szCs w:val="22"/>
        </w:rPr>
      </w:pPr>
      <w:ins w:id="37" w:author="jessi_3118@hotmail.com" w:date="2017-09-12T14:49:00Z">
        <w:r>
          <w:rPr>
            <w:sz w:val="22"/>
            <w:szCs w:val="22"/>
          </w:rPr>
          <w:t>Escena: Luz ambiente, propiedades del cielo, sombras, etc.</w:t>
        </w:r>
      </w:ins>
    </w:p>
    <w:p w:rsidR="00E72A03" w:rsidRDefault="00E72A03" w:rsidP="00094550">
      <w:pPr>
        <w:pStyle w:val="SubTitulos-TFG"/>
        <w:numPr>
          <w:ilvl w:val="0"/>
          <w:numId w:val="4"/>
        </w:numPr>
        <w:spacing w:line="254" w:lineRule="auto"/>
        <w:rPr>
          <w:ins w:id="38" w:author="jessi_3118@hotmail.com" w:date="2017-09-12T14:49:00Z"/>
          <w:sz w:val="22"/>
          <w:szCs w:val="22"/>
        </w:rPr>
      </w:pPr>
      <w:ins w:id="39" w:author="jessi_3118@hotmail.com" w:date="2017-09-12T14:50:00Z">
        <w:r>
          <w:rPr>
            <w:sz w:val="22"/>
            <w:szCs w:val="22"/>
          </w:rPr>
          <w:t xml:space="preserve">Mundo: Representa el mundo como un conjunto de modelos, </w:t>
        </w:r>
        <w:proofErr w:type="spellStart"/>
        <w:r>
          <w:rPr>
            <w:sz w:val="22"/>
            <w:szCs w:val="22"/>
          </w:rPr>
          <w:t>plugins</w:t>
        </w:r>
        <w:proofErr w:type="spellEnd"/>
        <w:r>
          <w:rPr>
            <w:sz w:val="22"/>
            <w:szCs w:val="22"/>
          </w:rPr>
          <w:t xml:space="preserve"> y propiedades físicas.</w:t>
        </w:r>
      </w:ins>
    </w:p>
    <w:p w:rsidR="00094550" w:rsidRDefault="00094550" w:rsidP="00094550">
      <w:pPr>
        <w:pStyle w:val="SubTitulos-TFG"/>
        <w:numPr>
          <w:ilvl w:val="0"/>
          <w:numId w:val="4"/>
        </w:numPr>
        <w:spacing w:line="254" w:lineRule="auto"/>
        <w:rPr>
          <w:ins w:id="40" w:author="jessi_3118@hotmail.com" w:date="2017-09-12T14:49:00Z"/>
          <w:sz w:val="22"/>
          <w:szCs w:val="22"/>
        </w:rPr>
      </w:pPr>
      <w:ins w:id="41" w:author="jessi_3118@hotmail.com" w:date="2017-09-12T14:49:00Z">
        <w:r>
          <w:rPr>
            <w:sz w:val="22"/>
            <w:szCs w:val="22"/>
          </w:rPr>
          <w:t xml:space="preserve">Modelo: Links, </w:t>
        </w:r>
        <w:proofErr w:type="spellStart"/>
        <w:r>
          <w:rPr>
            <w:sz w:val="22"/>
            <w:szCs w:val="22"/>
          </w:rPr>
          <w:t>joint</w:t>
        </w:r>
        <w:proofErr w:type="spellEnd"/>
        <w:r>
          <w:rPr>
            <w:sz w:val="22"/>
            <w:szCs w:val="22"/>
          </w:rPr>
          <w:t>, objetos de colisión, sensores, etc.</w:t>
        </w:r>
      </w:ins>
    </w:p>
    <w:p w:rsidR="00094550" w:rsidRDefault="00094550" w:rsidP="00094550">
      <w:pPr>
        <w:pStyle w:val="SubTitulos-TFG"/>
        <w:numPr>
          <w:ilvl w:val="0"/>
          <w:numId w:val="4"/>
        </w:numPr>
        <w:spacing w:line="254" w:lineRule="auto"/>
        <w:rPr>
          <w:ins w:id="42" w:author="jessi_3118@hotmail.com" w:date="2017-09-12T14:49:00Z"/>
          <w:sz w:val="22"/>
          <w:szCs w:val="22"/>
        </w:rPr>
      </w:pPr>
      <w:ins w:id="43" w:author="jessi_3118@hotmail.com" w:date="2017-09-12T14:49:00Z">
        <w:r>
          <w:rPr>
            <w:sz w:val="22"/>
            <w:szCs w:val="22"/>
          </w:rPr>
          <w:t>Físicas: Gravedad, motor físico, paso del tiempo, colisiones, inercias, etc.</w:t>
        </w:r>
      </w:ins>
    </w:p>
    <w:p w:rsidR="00094550" w:rsidRDefault="00094550" w:rsidP="00094550">
      <w:pPr>
        <w:pStyle w:val="SubTitulos-TFG"/>
        <w:numPr>
          <w:ilvl w:val="0"/>
          <w:numId w:val="4"/>
        </w:numPr>
        <w:spacing w:line="254" w:lineRule="auto"/>
        <w:rPr>
          <w:ins w:id="44" w:author="jessi_3118@hotmail.com" w:date="2017-09-12T14:49:00Z"/>
          <w:sz w:val="22"/>
          <w:szCs w:val="22"/>
        </w:rPr>
      </w:pPr>
      <w:proofErr w:type="spellStart"/>
      <w:ins w:id="45" w:author="jessi_3118@hotmail.com" w:date="2017-09-12T14:49:00Z">
        <w:r>
          <w:rPr>
            <w:sz w:val="22"/>
            <w:szCs w:val="22"/>
          </w:rPr>
          <w:t>Plugins</w:t>
        </w:r>
        <w:proofErr w:type="spellEnd"/>
        <w:r>
          <w:rPr>
            <w:sz w:val="22"/>
            <w:szCs w:val="22"/>
          </w:rPr>
          <w:t>: Sobre un mundo, modelo o sensor.</w:t>
        </w:r>
      </w:ins>
    </w:p>
    <w:p w:rsidR="00094550" w:rsidRDefault="00094550" w:rsidP="00094550">
      <w:pPr>
        <w:pStyle w:val="SubTitulos-TFG"/>
        <w:numPr>
          <w:ilvl w:val="0"/>
          <w:numId w:val="4"/>
        </w:numPr>
        <w:spacing w:line="254" w:lineRule="auto"/>
        <w:rPr>
          <w:ins w:id="46" w:author="jessi_3118@hotmail.com" w:date="2017-09-12T14:49:00Z"/>
          <w:sz w:val="22"/>
          <w:szCs w:val="22"/>
        </w:rPr>
      </w:pPr>
      <w:ins w:id="47" w:author="jessi_3118@hotmail.com" w:date="2017-09-12T14:49:00Z">
        <w:r>
          <w:rPr>
            <w:sz w:val="22"/>
            <w:szCs w:val="22"/>
          </w:rPr>
          <w:t>Luz: Los puntos y origen de la luz.</w:t>
        </w:r>
      </w:ins>
    </w:p>
    <w:p w:rsidR="00094550" w:rsidRDefault="00E72A03" w:rsidP="00E6690B">
      <w:pPr>
        <w:jc w:val="both"/>
        <w:rPr>
          <w:ins w:id="48" w:author="jessi_3118@hotmail.com" w:date="2017-09-12T15:01:00Z"/>
          <w:rFonts w:ascii="Cambria" w:hAnsi="Cambria" w:cstheme="minorHAnsi"/>
        </w:rPr>
      </w:pPr>
      <w:ins w:id="49" w:author="jessi_3118@hotmail.com" w:date="2017-09-12T14:51:00Z">
        <w:r>
          <w:rPr>
            <w:rFonts w:ascii="Cambria" w:hAnsi="Cambria" w:cstheme="minorHAnsi"/>
          </w:rPr>
          <w:t xml:space="preserve">Las etiquetas empleadas en el fichero para representar estos elementos son: </w:t>
        </w:r>
      </w:ins>
      <w:proofErr w:type="spellStart"/>
      <w:ins w:id="50" w:author="jessi_3118@hotmail.com" w:date="2017-09-12T14:52:00Z">
        <w:r>
          <w:rPr>
            <w:rFonts w:ascii="Cambria" w:hAnsi="Cambria" w:cstheme="minorHAnsi"/>
          </w:rPr>
          <w:t>Scene</w:t>
        </w:r>
        <w:proofErr w:type="spellEnd"/>
        <w:r>
          <w:rPr>
            <w:rFonts w:ascii="Cambria" w:hAnsi="Cambria" w:cstheme="minorHAnsi"/>
          </w:rPr>
          <w:t xml:space="preserve">, </w:t>
        </w:r>
        <w:proofErr w:type="spellStart"/>
        <w:r>
          <w:rPr>
            <w:rFonts w:ascii="Cambria" w:hAnsi="Cambria" w:cstheme="minorHAnsi"/>
          </w:rPr>
          <w:t>World</w:t>
        </w:r>
        <w:proofErr w:type="spellEnd"/>
        <w:r>
          <w:rPr>
            <w:rFonts w:ascii="Cambria" w:hAnsi="Cambria" w:cstheme="minorHAnsi"/>
          </w:rPr>
          <w:t xml:space="preserve">, </w:t>
        </w:r>
        <w:proofErr w:type="spellStart"/>
        <w:r>
          <w:rPr>
            <w:rFonts w:ascii="Cambria" w:hAnsi="Cambria" w:cstheme="minorHAnsi"/>
          </w:rPr>
          <w:t>Model</w:t>
        </w:r>
        <w:proofErr w:type="spellEnd"/>
        <w:r>
          <w:rPr>
            <w:rFonts w:ascii="Cambria" w:hAnsi="Cambria" w:cstheme="minorHAnsi"/>
          </w:rPr>
          <w:t xml:space="preserve">, </w:t>
        </w:r>
        <w:proofErr w:type="spellStart"/>
        <w:r>
          <w:rPr>
            <w:rFonts w:ascii="Cambria" w:hAnsi="Cambria" w:cstheme="minorHAnsi"/>
          </w:rPr>
          <w:t>Physics</w:t>
        </w:r>
        <w:proofErr w:type="spellEnd"/>
        <w:r>
          <w:rPr>
            <w:rFonts w:ascii="Cambria" w:hAnsi="Cambria" w:cstheme="minorHAnsi"/>
          </w:rPr>
          <w:t xml:space="preserve">, </w:t>
        </w:r>
        <w:proofErr w:type="spellStart"/>
        <w:r>
          <w:rPr>
            <w:rFonts w:ascii="Cambria" w:hAnsi="Cambria" w:cstheme="minorHAnsi"/>
          </w:rPr>
          <w:t>Plugin</w:t>
        </w:r>
        <w:proofErr w:type="spellEnd"/>
        <w:r>
          <w:rPr>
            <w:rFonts w:ascii="Cambria" w:hAnsi="Cambria" w:cstheme="minorHAnsi"/>
          </w:rPr>
          <w:t xml:space="preserve">, y </w:t>
        </w:r>
        <w:proofErr w:type="spellStart"/>
        <w:r>
          <w:rPr>
            <w:rFonts w:ascii="Cambria" w:hAnsi="Cambria" w:cstheme="minorHAnsi"/>
          </w:rPr>
          <w:t>Ligth</w:t>
        </w:r>
        <w:proofErr w:type="spellEnd"/>
        <w:r>
          <w:rPr>
            <w:rFonts w:ascii="Cambria" w:hAnsi="Cambria" w:cstheme="minorHAnsi"/>
          </w:rPr>
          <w:t>.</w:t>
        </w:r>
      </w:ins>
    </w:p>
    <w:p w:rsidR="00FA6491" w:rsidRPr="00AF036D" w:rsidRDefault="00FA6491" w:rsidP="00E6690B">
      <w:pPr>
        <w:jc w:val="both"/>
        <w:rPr>
          <w:moveTo w:id="51" w:author="jessi_3118@hotmail.com" w:date="2017-09-11T19:19:00Z"/>
          <w:rFonts w:ascii="Cambria" w:hAnsi="Cambria" w:cstheme="minorHAnsi"/>
        </w:rPr>
      </w:pPr>
      <w:ins w:id="52" w:author="jessi_3118@hotmail.com" w:date="2017-09-12T15:01:00Z">
        <w:r>
          <w:rPr>
            <w:rFonts w:ascii="Cambria" w:hAnsi="Cambria" w:cstheme="minorHAnsi"/>
          </w:rPr>
          <w:t xml:space="preserve">Los modelos de robots </w:t>
        </w:r>
      </w:ins>
      <w:ins w:id="53" w:author="jessi_3118@hotmail.com" w:date="2017-09-12T15:06:00Z">
        <w:r w:rsidR="006574B6">
          <w:rPr>
            <w:rFonts w:ascii="Cambria" w:hAnsi="Cambria" w:cstheme="minorHAnsi"/>
          </w:rPr>
          <w:t>que se emplean en la simulaci</w:t>
        </w:r>
      </w:ins>
      <w:ins w:id="54" w:author="jessi_3118@hotmail.com" w:date="2017-09-12T15:07:00Z">
        <w:r w:rsidR="006574B6">
          <w:rPr>
            <w:rFonts w:ascii="Cambria" w:hAnsi="Cambria" w:cstheme="minorHAnsi"/>
          </w:rPr>
          <w:t>ón son creados mediante algún programa de modelado 3D (</w:t>
        </w:r>
        <w:proofErr w:type="spellStart"/>
        <w:r w:rsidR="006574B6">
          <w:rPr>
            <w:rFonts w:ascii="Cambria" w:hAnsi="Cambria" w:cstheme="minorHAnsi"/>
          </w:rPr>
          <w:t>Blender</w:t>
        </w:r>
        <w:proofErr w:type="spellEnd"/>
        <w:r w:rsidR="006574B6">
          <w:rPr>
            <w:rFonts w:ascii="Cambria" w:hAnsi="Cambria" w:cstheme="minorHAnsi"/>
          </w:rPr>
          <w:t xml:space="preserve">, </w:t>
        </w:r>
        <w:proofErr w:type="spellStart"/>
        <w:r w:rsidR="006574B6">
          <w:rPr>
            <w:rFonts w:ascii="Cambria" w:hAnsi="Cambria" w:cstheme="minorHAnsi"/>
          </w:rPr>
          <w:t>Sketchup</w:t>
        </w:r>
        <w:proofErr w:type="spellEnd"/>
        <w:r w:rsidR="006574B6">
          <w:rPr>
            <w:rFonts w:ascii="Cambria" w:hAnsi="Cambria" w:cstheme="minorHAnsi"/>
          </w:rPr>
          <w:t xml:space="preserve">…). Estos robots simulados necesitan ser dotados de inteligencia </w:t>
        </w:r>
      </w:ins>
      <w:ins w:id="55" w:author="jessi_3118@hotmail.com" w:date="2017-09-12T15:08:00Z">
        <w:r w:rsidR="006574B6">
          <w:rPr>
            <w:rFonts w:ascii="Cambria" w:hAnsi="Cambria" w:cstheme="minorHAnsi"/>
          </w:rPr>
          <w:t xml:space="preserve">para lo cual se emplean los </w:t>
        </w:r>
        <w:proofErr w:type="spellStart"/>
        <w:r w:rsidR="006574B6">
          <w:rPr>
            <w:rFonts w:ascii="Cambria" w:hAnsi="Cambria" w:cstheme="minorHAnsi"/>
          </w:rPr>
          <w:t>plugins</w:t>
        </w:r>
        <w:proofErr w:type="spellEnd"/>
        <w:r w:rsidR="006574B6">
          <w:rPr>
            <w:rFonts w:ascii="Cambria" w:hAnsi="Cambria" w:cstheme="minorHAnsi"/>
          </w:rPr>
          <w:t xml:space="preserve">. Estos </w:t>
        </w:r>
        <w:proofErr w:type="spellStart"/>
        <w:r w:rsidR="006574B6">
          <w:rPr>
            <w:rFonts w:ascii="Cambria" w:hAnsi="Cambria" w:cstheme="minorHAnsi"/>
          </w:rPr>
          <w:t>plugins</w:t>
        </w:r>
      </w:ins>
      <w:proofErr w:type="spellEnd"/>
      <w:ins w:id="56" w:author="jessi_3118@hotmail.com" w:date="2017-09-12T15:09:00Z">
        <w:r w:rsidR="006574B6">
          <w:rPr>
            <w:rFonts w:ascii="Cambria" w:hAnsi="Cambria" w:cstheme="minorHAnsi"/>
          </w:rPr>
          <w:t xml:space="preserve"> pueden dotar al robot de inteligencia u ofrecer la información de sus sensores a aplicaciones externas y recibir de </w:t>
        </w:r>
      </w:ins>
      <w:ins w:id="57" w:author="jessi_3118@hotmail.com" w:date="2017-09-12T15:10:00Z">
        <w:r w:rsidR="006574B6">
          <w:rPr>
            <w:rFonts w:ascii="Cambria" w:hAnsi="Cambria" w:cstheme="minorHAnsi"/>
          </w:rPr>
          <w:t>éstas comandos para los actuadores</w:t>
        </w:r>
        <w:r w:rsidR="00DB380D">
          <w:rPr>
            <w:rFonts w:ascii="Cambria" w:hAnsi="Cambria" w:cstheme="minorHAnsi"/>
          </w:rPr>
          <w:t xml:space="preserve"> de los robots</w:t>
        </w:r>
        <w:r w:rsidR="006574B6">
          <w:rPr>
            <w:rFonts w:ascii="Cambria" w:hAnsi="Cambria" w:cstheme="minorHAnsi"/>
          </w:rPr>
          <w:t>.</w:t>
        </w:r>
      </w:ins>
    </w:p>
    <w:moveToRangeEnd w:id="7"/>
    <w:p w:rsidR="00E6690B" w:rsidRPr="00B13E8F" w:rsidRDefault="00E6690B" w:rsidP="00DD40C7">
      <w:pPr>
        <w:jc w:val="both"/>
        <w:rPr>
          <w:rFonts w:ascii="Cambria" w:hAnsi="Cambria"/>
        </w:rPr>
      </w:pPr>
    </w:p>
    <w:p w:rsidR="00DD40C7" w:rsidRDefault="00DD40C7" w:rsidP="006866DB">
      <w:pPr>
        <w:pStyle w:val="SubTitulos-TFG"/>
      </w:pPr>
      <w:r>
        <w:t xml:space="preserve">Entorno </w:t>
      </w:r>
      <w:proofErr w:type="spellStart"/>
      <w:r>
        <w:t>JdeRobot</w:t>
      </w:r>
      <w:proofErr w:type="spellEnd"/>
    </w:p>
    <w:p w:rsidR="00DD40C7" w:rsidRPr="00571099" w:rsidRDefault="00DD40C7" w:rsidP="00DD40C7">
      <w:pPr>
        <w:jc w:val="both"/>
        <w:rPr>
          <w:rFonts w:ascii="Cambria" w:hAnsi="Cambria"/>
        </w:rPr>
      </w:pPr>
      <w:proofErr w:type="spellStart"/>
      <w:r w:rsidRPr="00571099">
        <w:rPr>
          <w:rFonts w:ascii="Cambria" w:hAnsi="Cambria"/>
        </w:rPr>
        <w:t>JdeRobot</w:t>
      </w:r>
      <w:proofErr w:type="spellEnd"/>
      <w:r w:rsidRPr="00571099">
        <w:rPr>
          <w:rFonts w:ascii="Cambria" w:hAnsi="Cambria"/>
        </w:rPr>
        <w:t xml:space="preserve"> es una plataforma de software libre para el desarrollo de aplicaciones con robots y visión artificial. Esta plataforma fue </w:t>
      </w:r>
      <w:del w:id="58" w:author="jessi_3118@hotmail.com" w:date="2017-09-11T19:20:00Z">
        <w:r w:rsidRPr="00571099" w:rsidDel="005169CA">
          <w:rPr>
            <w:rFonts w:ascii="Cambria" w:hAnsi="Cambria"/>
          </w:rPr>
          <w:delText xml:space="preserve">desarrollada </w:delText>
        </w:r>
      </w:del>
      <w:ins w:id="59" w:author="jessi_3118@hotmail.com" w:date="2017-09-11T19:20:00Z">
        <w:r w:rsidR="005169CA">
          <w:rPr>
            <w:rFonts w:ascii="Cambria" w:hAnsi="Cambria"/>
          </w:rPr>
          <w:t>creada</w:t>
        </w:r>
        <w:r w:rsidR="005169CA" w:rsidRPr="00571099">
          <w:rPr>
            <w:rFonts w:ascii="Cambria" w:hAnsi="Cambria"/>
          </w:rPr>
          <w:t xml:space="preserve"> </w:t>
        </w:r>
      </w:ins>
      <w:r w:rsidRPr="00571099">
        <w:rPr>
          <w:rFonts w:ascii="Cambria" w:hAnsi="Cambria"/>
        </w:rPr>
        <w:t xml:space="preserve">por el Grupo de Robótica de la Universidad Rey Juan Carlos en 2003 y está licenciada como </w:t>
      </w:r>
      <w:r w:rsidRPr="00571099">
        <w:rPr>
          <w:rFonts w:ascii="Cambria" w:hAnsi="Cambria" w:cs="LMRoman10-Regular"/>
        </w:rPr>
        <w:t>GPLv3.</w:t>
      </w:r>
    </w:p>
    <w:p w:rsidR="00DD40C7" w:rsidRPr="00571099" w:rsidRDefault="00DD40C7" w:rsidP="00DD40C7">
      <w:pPr>
        <w:jc w:val="both"/>
        <w:rPr>
          <w:rFonts w:ascii="Cambria" w:hAnsi="Cambria"/>
        </w:rPr>
      </w:pPr>
      <w:del w:id="60" w:author="jessi_3118@hotmail.com" w:date="2017-09-12T14:18:00Z">
        <w:r w:rsidRPr="00571099" w:rsidDel="00053125">
          <w:rPr>
            <w:rFonts w:ascii="Cambria" w:hAnsi="Cambria"/>
          </w:rPr>
          <w:delText>JdeRobot e</w:delText>
        </w:r>
      </w:del>
      <w:ins w:id="61" w:author="jessi_3118@hotmail.com" w:date="2017-09-12T14:18:00Z">
        <w:r w:rsidR="00053125">
          <w:rPr>
            <w:rFonts w:ascii="Cambria" w:hAnsi="Cambria"/>
          </w:rPr>
          <w:t>E</w:t>
        </w:r>
      </w:ins>
      <w:r w:rsidRPr="00571099">
        <w:rPr>
          <w:rFonts w:ascii="Cambria" w:hAnsi="Cambria"/>
        </w:rPr>
        <w:t>stá desarrol</w:t>
      </w:r>
      <w:r>
        <w:rPr>
          <w:rFonts w:ascii="Cambria" w:hAnsi="Cambria"/>
        </w:rPr>
        <w:t>lado</w:t>
      </w:r>
      <w:r w:rsidRPr="00571099">
        <w:rPr>
          <w:rFonts w:ascii="Cambria" w:hAnsi="Cambria"/>
        </w:rPr>
        <w:t xml:space="preserve"> en C y C++, aunque contiene componentes desarrollados en lenguajes como Python y Java. El entorno que ofrece está basado en componentes, los cuales se ejecutan como procesos. Dichos componentes </w:t>
      </w:r>
      <w:proofErr w:type="spellStart"/>
      <w:r w:rsidRPr="00571099">
        <w:rPr>
          <w:rFonts w:ascii="Cambria" w:hAnsi="Cambria"/>
        </w:rPr>
        <w:t>interoperan</w:t>
      </w:r>
      <w:proofErr w:type="spellEnd"/>
      <w:r w:rsidRPr="00571099">
        <w:rPr>
          <w:rFonts w:ascii="Cambria" w:hAnsi="Cambria"/>
        </w:rPr>
        <w:t xml:space="preserve"> entre sí a través del middleware de comunicaciones ICE. ICE permite la </w:t>
      </w:r>
      <w:ins w:id="62" w:author="jessi_3118@hotmail.com" w:date="2017-09-11T19:20:00Z">
        <w:r w:rsidR="005169CA">
          <w:rPr>
            <w:rFonts w:ascii="Cambria" w:hAnsi="Cambria"/>
          </w:rPr>
          <w:t>interoperación</w:t>
        </w:r>
        <w:r w:rsidR="005169CA" w:rsidRPr="00571099">
          <w:rPr>
            <w:rFonts w:ascii="Cambria" w:hAnsi="Cambria"/>
          </w:rPr>
          <w:t xml:space="preserve"> </w:t>
        </w:r>
      </w:ins>
      <w:del w:id="63" w:author="jessi_3118@hotmail.com" w:date="2017-09-11T19:20:00Z">
        <w:r w:rsidRPr="00571099" w:rsidDel="005169CA">
          <w:rPr>
            <w:rFonts w:ascii="Cambria" w:hAnsi="Cambria"/>
          </w:rPr>
          <w:delText xml:space="preserve">comunicación </w:delText>
        </w:r>
      </w:del>
      <w:r w:rsidRPr="00571099">
        <w:rPr>
          <w:rFonts w:ascii="Cambria" w:hAnsi="Cambria"/>
        </w:rPr>
        <w:t>entre los componentes incluso estando desarrollados en diferentes lenguajes.</w:t>
      </w:r>
    </w:p>
    <w:p w:rsidR="00DD40C7" w:rsidRPr="00571099" w:rsidRDefault="00DD40C7" w:rsidP="00DD40C7">
      <w:pPr>
        <w:jc w:val="both"/>
        <w:rPr>
          <w:rFonts w:ascii="Cambria" w:hAnsi="Cambria"/>
        </w:rPr>
      </w:pPr>
      <w:del w:id="64" w:author="jessi_3118@hotmail.com" w:date="2017-09-12T14:18:00Z">
        <w:r w:rsidRPr="00571099" w:rsidDel="00CE4A7C">
          <w:rPr>
            <w:rFonts w:ascii="Cambria" w:hAnsi="Cambria"/>
          </w:rPr>
          <w:delText>Al tratarse de una interfaz basada en componentes, es</w:delText>
        </w:r>
      </w:del>
      <w:ins w:id="65" w:author="jessi_3118@hotmail.com" w:date="2017-09-12T14:18:00Z">
        <w:r w:rsidR="00CE4A7C">
          <w:rPr>
            <w:rFonts w:ascii="Cambria" w:hAnsi="Cambria"/>
          </w:rPr>
          <w:t>Es</w:t>
        </w:r>
      </w:ins>
      <w:r w:rsidRPr="00571099">
        <w:rPr>
          <w:rFonts w:ascii="Cambria" w:hAnsi="Cambria"/>
        </w:rPr>
        <w:t xml:space="preserve"> capaz de llevar a cabo diferentes tareas en tiempo real de forma sencilla. Cada componente </w:t>
      </w:r>
      <w:ins w:id="66" w:author="jessi_3118@hotmail.com" w:date="2017-09-11T19:21:00Z">
        <w:r w:rsidR="005169CA">
          <w:rPr>
            <w:rFonts w:ascii="Cambria" w:hAnsi="Cambria"/>
          </w:rPr>
          <w:t xml:space="preserve">driver </w:t>
        </w:r>
      </w:ins>
      <w:r>
        <w:rPr>
          <w:rFonts w:ascii="Cambria" w:hAnsi="Cambria"/>
        </w:rPr>
        <w:t>está asociado</w:t>
      </w:r>
      <w:r w:rsidRPr="00571099">
        <w:rPr>
          <w:rFonts w:ascii="Cambria" w:hAnsi="Cambria"/>
        </w:rPr>
        <w:t xml:space="preserve"> </w:t>
      </w:r>
      <w:r>
        <w:rPr>
          <w:rFonts w:ascii="Cambria" w:hAnsi="Cambria"/>
        </w:rPr>
        <w:t>a</w:t>
      </w:r>
      <w:r w:rsidRPr="00571099">
        <w:rPr>
          <w:rFonts w:ascii="Cambria" w:hAnsi="Cambria"/>
        </w:rPr>
        <w:t xml:space="preserve"> un dispositivo hardware del robot, e incluye funciones </w:t>
      </w:r>
      <w:r>
        <w:rPr>
          <w:rFonts w:ascii="Cambria" w:hAnsi="Cambria"/>
        </w:rPr>
        <w:lastRenderedPageBreak/>
        <w:t>para poder emplearlo</w:t>
      </w:r>
      <w:r w:rsidRPr="00571099">
        <w:rPr>
          <w:rFonts w:ascii="Cambria" w:hAnsi="Cambria"/>
        </w:rPr>
        <w:t xml:space="preserve">. </w:t>
      </w:r>
      <w:r>
        <w:rPr>
          <w:rFonts w:ascii="Cambria" w:hAnsi="Cambria"/>
        </w:rPr>
        <w:t>Esto simplifica el acceso a los diferentes componentes hardware, ya que con una simple función se puede acceder a ellos.</w:t>
      </w:r>
    </w:p>
    <w:p w:rsidR="00136D7D" w:rsidRDefault="00DD40C7" w:rsidP="00AB4750">
      <w:pPr>
        <w:autoSpaceDE w:val="0"/>
        <w:autoSpaceDN w:val="0"/>
        <w:adjustRightInd w:val="0"/>
        <w:spacing w:after="0" w:line="240" w:lineRule="auto"/>
        <w:jc w:val="both"/>
        <w:rPr>
          <w:ins w:id="67" w:author="jessi_3118@hotmail.com" w:date="2017-09-12T15:48:00Z"/>
          <w:rFonts w:ascii="Cambria" w:hAnsi="Cambria" w:cs="LMRoman10-Regular"/>
        </w:rPr>
      </w:pPr>
      <w:del w:id="68" w:author="jessi_3118@hotmail.com" w:date="2017-09-12T15:50:00Z">
        <w:r w:rsidRPr="007B4443" w:rsidDel="0094473D">
          <w:rPr>
            <w:rFonts w:ascii="Cambria" w:hAnsi="Cambria"/>
          </w:rPr>
          <w:delText>Los robots siempre contienen sensores, con los que se obtienen datos y en función a estos, se envían órdenes a los actuadores. En JdeRobot esta comunicación entre los sensores y los actuadores, es decir, entre los diferentes componentes se realiza mediante ICE.</w:delText>
        </w:r>
        <w:r w:rsidRPr="007B4443" w:rsidDel="0094473D">
          <w:rPr>
            <w:rFonts w:ascii="Cambria" w:hAnsi="Cambria" w:cs="LMRoman10-Regular"/>
          </w:rPr>
          <w:delText xml:space="preserve"> Los datos sensoriales llegan al componen</w:delText>
        </w:r>
        <w:r w:rsidDel="0094473D">
          <w:rPr>
            <w:rFonts w:ascii="Cambria" w:hAnsi="Cambria" w:cs="LMRoman10-Regular"/>
          </w:rPr>
          <w:delText>te a través de interfaces ICE y l</w:delText>
        </w:r>
        <w:r w:rsidRPr="007B4443" w:rsidDel="0094473D">
          <w:rPr>
            <w:rFonts w:ascii="Cambria" w:hAnsi="Cambria" w:cs="LMRoman10-Regular"/>
          </w:rPr>
          <w:delText xml:space="preserve">os </w:delText>
        </w:r>
        <w:r w:rsidRPr="007B4443" w:rsidDel="0094473D">
          <w:rPr>
            <w:rFonts w:ascii="Cambria" w:hAnsi="Cambria" w:cs="LMRoman10-Italic"/>
            <w:i/>
            <w:iCs/>
          </w:rPr>
          <w:delText xml:space="preserve">drivers </w:delText>
        </w:r>
        <w:r w:rsidRPr="007B4443" w:rsidDel="0094473D">
          <w:rPr>
            <w:rFonts w:ascii="Cambria" w:hAnsi="Cambria" w:cs="LMRoman10-Regular"/>
          </w:rPr>
          <w:delText>encargados de controlar los robots reciben las órdenes también a través de interfaces ICE.</w:delText>
        </w:r>
        <w:r w:rsidDel="0094473D">
          <w:rPr>
            <w:rFonts w:ascii="Cambria" w:hAnsi="Cambria" w:cs="LMRoman10-Regular"/>
          </w:rPr>
          <w:delText xml:space="preserve"> </w:delText>
        </w:r>
      </w:del>
    </w:p>
    <w:p w:rsidR="00AB4750" w:rsidRDefault="00136D7D" w:rsidP="00136D7D">
      <w:pPr>
        <w:autoSpaceDE w:val="0"/>
        <w:autoSpaceDN w:val="0"/>
        <w:adjustRightInd w:val="0"/>
        <w:spacing w:after="0" w:line="240" w:lineRule="auto"/>
        <w:jc w:val="both"/>
        <w:rPr>
          <w:ins w:id="69" w:author="jessi_3118@hotmail.com" w:date="2017-09-11T19:21:00Z"/>
          <w:rFonts w:ascii="Cambria" w:hAnsi="Cambria" w:cs="LMRoman10-Regular"/>
        </w:rPr>
      </w:pPr>
      <w:ins w:id="70" w:author="jessi_3118@hotmail.com" w:date="2017-09-12T15:48:00Z">
        <w:r w:rsidRPr="00136D7D">
          <w:rPr>
            <w:rFonts w:ascii="Cambria" w:hAnsi="Cambria" w:cs="LMRoman10-Regular"/>
          </w:rPr>
          <w:t>Las aplicaciones constan de uno o varios componentes. Los que interactúan directamente con</w:t>
        </w:r>
        <w:r>
          <w:rPr>
            <w:rFonts w:ascii="Cambria" w:hAnsi="Cambria" w:cs="LMRoman10-Regular"/>
          </w:rPr>
          <w:t xml:space="preserve"> </w:t>
        </w:r>
        <w:r w:rsidRPr="00136D7D">
          <w:rPr>
            <w:rFonts w:ascii="Cambria" w:hAnsi="Cambria" w:cs="LMRoman10-Regular"/>
          </w:rPr>
          <w:t>los sensores y actuadores d</w:t>
        </w:r>
        <w:r>
          <w:rPr>
            <w:rFonts w:ascii="Cambria" w:hAnsi="Cambria" w:cs="LMRoman10-Regular"/>
          </w:rPr>
          <w:t xml:space="preserve">el robot se llaman drivers, que son los encargados de controlar que los robots reciben </w:t>
        </w:r>
      </w:ins>
      <w:ins w:id="71" w:author="jessi_3118@hotmail.com" w:date="2017-09-12T15:49:00Z">
        <w:r>
          <w:rPr>
            <w:rFonts w:ascii="Cambria" w:hAnsi="Cambria" w:cs="LMRoman10-Regular"/>
          </w:rPr>
          <w:t>órdenes a través de interfaces IC</w:t>
        </w:r>
        <w:r w:rsidR="009868F8">
          <w:rPr>
            <w:rFonts w:ascii="Cambria" w:hAnsi="Cambria" w:cs="LMRoman10-Regular"/>
          </w:rPr>
          <w:t>E</w:t>
        </w:r>
        <w:bookmarkStart w:id="72" w:name="_GoBack"/>
        <w:bookmarkEnd w:id="72"/>
        <w:r>
          <w:rPr>
            <w:rFonts w:ascii="Cambria" w:hAnsi="Cambria" w:cs="LMRoman10-Regular"/>
          </w:rPr>
          <w:t xml:space="preserve"> o Ros </w:t>
        </w:r>
        <w:proofErr w:type="spellStart"/>
        <w:r>
          <w:rPr>
            <w:rFonts w:ascii="Cambria" w:hAnsi="Cambria" w:cs="LMRoman10-Regular"/>
          </w:rPr>
          <w:t>messages</w:t>
        </w:r>
      </w:ins>
      <w:proofErr w:type="spellEnd"/>
      <w:ins w:id="73" w:author="jessi_3118@hotmail.com" w:date="2017-09-12T15:48:00Z">
        <w:r>
          <w:rPr>
            <w:rFonts w:ascii="Cambria" w:hAnsi="Cambria" w:cs="LMRoman10-Regular"/>
          </w:rPr>
          <w:t>.</w:t>
        </w:r>
        <w:r w:rsidRPr="00136D7D">
          <w:rPr>
            <w:rFonts w:ascii="Cambria" w:hAnsi="Cambria" w:cs="LMRoman10-Regular"/>
          </w:rPr>
          <w:t xml:space="preserve"> Otros llevan en su código las</w:t>
        </w:r>
        <w:r>
          <w:rPr>
            <w:rFonts w:ascii="Cambria" w:hAnsi="Cambria" w:cs="LMRoman10-Regular"/>
          </w:rPr>
          <w:t xml:space="preserve"> </w:t>
        </w:r>
        <w:r w:rsidRPr="00136D7D">
          <w:rPr>
            <w:rFonts w:ascii="Cambria" w:hAnsi="Cambria" w:cs="LMRoman10-Regular"/>
          </w:rPr>
          <w:t>funciones perceptivas, procesamiento de señales o la lógica de control e inteligencia del robot.</w:t>
        </w:r>
      </w:ins>
      <w:ins w:id="74" w:author="jessi_3118@hotmail.com" w:date="2017-09-12T15:49:00Z">
        <w:r w:rsidR="0094473D">
          <w:rPr>
            <w:rFonts w:ascii="Cambria" w:hAnsi="Cambria" w:cs="LMRoman10-Regular"/>
          </w:rPr>
          <w:t xml:space="preserve"> </w:t>
        </w:r>
      </w:ins>
      <w:r w:rsidR="00DD40C7">
        <w:rPr>
          <w:rFonts w:ascii="Cambria" w:hAnsi="Cambria" w:cs="LMRoman10-Regular"/>
        </w:rPr>
        <w:t xml:space="preserve">En la siguiente imagen se puede ver un ejemplo de esta comunicación con un AR </w:t>
      </w:r>
      <w:proofErr w:type="spellStart"/>
      <w:r w:rsidR="00DD40C7">
        <w:rPr>
          <w:rFonts w:ascii="Cambria" w:hAnsi="Cambria" w:cs="LMRoman10-Regular"/>
        </w:rPr>
        <w:t>Drone</w:t>
      </w:r>
      <w:proofErr w:type="spellEnd"/>
      <w:ins w:id="75" w:author="jessi_3118@hotmail.com" w:date="2017-09-12T15:50:00Z">
        <w:r w:rsidR="0094473D">
          <w:rPr>
            <w:rFonts w:ascii="Cambria" w:hAnsi="Cambria" w:cs="LMRoman10-Regular"/>
          </w:rPr>
          <w:t xml:space="preserve"> empleando interfaces ICE</w:t>
        </w:r>
      </w:ins>
      <w:ins w:id="76" w:author="jessi_3118@hotmail.com" w:date="2017-09-11T19:21:00Z">
        <w:r w:rsidR="00AB4750">
          <w:rPr>
            <w:rFonts w:ascii="Cambria" w:hAnsi="Cambria" w:cs="LMRoman10-Regular"/>
          </w:rPr>
          <w:t xml:space="preserve">. La misma lógica de comportamiento se puede conectar al driver del </w:t>
        </w:r>
        <w:proofErr w:type="spellStart"/>
        <w:r w:rsidR="00AB4750">
          <w:rPr>
            <w:rFonts w:ascii="Cambria" w:hAnsi="Cambria" w:cs="LMRoman10-Regular"/>
          </w:rPr>
          <w:t>drone</w:t>
        </w:r>
        <w:proofErr w:type="spellEnd"/>
        <w:r w:rsidR="00AB4750">
          <w:rPr>
            <w:rFonts w:ascii="Cambria" w:hAnsi="Cambria" w:cs="LMRoman10-Regular"/>
          </w:rPr>
          <w:t xml:space="preserve"> real o al driver del </w:t>
        </w:r>
        <w:proofErr w:type="spellStart"/>
        <w:r w:rsidR="00AB4750">
          <w:rPr>
            <w:rFonts w:ascii="Cambria" w:hAnsi="Cambria" w:cs="LMRoman10-Regular"/>
          </w:rPr>
          <w:t>drone</w:t>
        </w:r>
        <w:proofErr w:type="spellEnd"/>
        <w:r w:rsidR="00AB4750">
          <w:rPr>
            <w:rFonts w:ascii="Cambria" w:hAnsi="Cambria" w:cs="LMRoman10-Regular"/>
          </w:rPr>
          <w:t xml:space="preserve"> simulado. Basta con cambiar la configuración.</w:t>
        </w:r>
      </w:ins>
    </w:p>
    <w:p w:rsidR="00DD40C7" w:rsidRDefault="00DD40C7" w:rsidP="00DD40C7">
      <w:pPr>
        <w:autoSpaceDE w:val="0"/>
        <w:autoSpaceDN w:val="0"/>
        <w:adjustRightInd w:val="0"/>
        <w:spacing w:after="0" w:line="240" w:lineRule="auto"/>
        <w:jc w:val="both"/>
        <w:rPr>
          <w:rFonts w:ascii="Cambria" w:hAnsi="Cambria" w:cs="LMRoman10-Regular"/>
        </w:rPr>
      </w:pPr>
      <w:del w:id="77" w:author="jessi_3118@hotmail.com" w:date="2017-09-11T19:21:00Z">
        <w:r w:rsidDel="00AB4750">
          <w:rPr>
            <w:rFonts w:ascii="Cambria" w:hAnsi="Cambria" w:cs="LMRoman10-Regular"/>
          </w:rPr>
          <w:delText>:</w:delText>
        </w:r>
      </w:del>
    </w:p>
    <w:p w:rsidR="00DD40C7" w:rsidRDefault="00DD40C7" w:rsidP="00DD40C7">
      <w:pPr>
        <w:autoSpaceDE w:val="0"/>
        <w:autoSpaceDN w:val="0"/>
        <w:adjustRightInd w:val="0"/>
        <w:spacing w:after="0" w:line="240" w:lineRule="auto"/>
        <w:jc w:val="both"/>
        <w:rPr>
          <w:rFonts w:ascii="Cambria" w:hAnsi="Cambria" w:cs="LMRoman10-Regular"/>
        </w:rPr>
      </w:pPr>
    </w:p>
    <w:p w:rsidR="00DD40C7" w:rsidRDefault="00DD40C7" w:rsidP="00DD40C7">
      <w:pPr>
        <w:autoSpaceDE w:val="0"/>
        <w:autoSpaceDN w:val="0"/>
        <w:adjustRightInd w:val="0"/>
        <w:spacing w:after="0" w:line="240" w:lineRule="auto"/>
        <w:jc w:val="both"/>
        <w:rPr>
          <w:rFonts w:ascii="Cambria" w:hAnsi="Cambria" w:cs="LMRoman10-Regular"/>
        </w:rPr>
      </w:pPr>
      <w:r w:rsidRPr="0069414D">
        <w:rPr>
          <w:rFonts w:ascii="Cambria" w:hAnsi="Cambria" w:cs="LMRoman10-Regular"/>
          <w:noProof/>
          <w:lang w:eastAsia="es-ES"/>
        </w:rPr>
        <w:drawing>
          <wp:inline distT="0" distB="0" distL="0" distR="0" wp14:anchorId="5249E693" wp14:editId="781F7A7A">
            <wp:extent cx="5400040" cy="3416517"/>
            <wp:effectExtent l="0" t="0" r="0" b="0"/>
            <wp:docPr id="13" name="Imagen 13" descr="C:\Users\jessi\Desktop\vanessa\memoria\figures\jdro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Desktop\vanessa\memoria\figures\jdrob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416517"/>
                    </a:xfrm>
                    <a:prstGeom prst="rect">
                      <a:avLst/>
                    </a:prstGeom>
                    <a:noFill/>
                    <a:ln>
                      <a:noFill/>
                    </a:ln>
                  </pic:spPr>
                </pic:pic>
              </a:graphicData>
            </a:graphic>
          </wp:inline>
        </w:drawing>
      </w:r>
    </w:p>
    <w:p w:rsidR="00DD40C7" w:rsidRPr="007B4443" w:rsidRDefault="00DD40C7" w:rsidP="00DD40C7">
      <w:pPr>
        <w:autoSpaceDE w:val="0"/>
        <w:autoSpaceDN w:val="0"/>
        <w:adjustRightInd w:val="0"/>
        <w:spacing w:after="0" w:line="240" w:lineRule="auto"/>
        <w:jc w:val="center"/>
        <w:rPr>
          <w:rFonts w:ascii="Cambria" w:hAnsi="Cambria" w:cs="LMRoman10-Regular"/>
        </w:rPr>
      </w:pPr>
      <w:r>
        <w:rPr>
          <w:rFonts w:ascii="Cambria" w:hAnsi="Cambria" w:cs="LMRoman10-Regular"/>
        </w:rPr>
        <w:t xml:space="preserve">Figure 3.1: Ejemplo de componentes </w:t>
      </w:r>
      <w:proofErr w:type="spellStart"/>
      <w:r>
        <w:rPr>
          <w:rFonts w:ascii="Cambria" w:hAnsi="Cambria" w:cs="LMRoman10-Regular"/>
        </w:rPr>
        <w:t>JdeRobot</w:t>
      </w:r>
      <w:proofErr w:type="spellEnd"/>
    </w:p>
    <w:p w:rsidR="00DD40C7" w:rsidRDefault="00DD40C7" w:rsidP="00DD40C7">
      <w:pPr>
        <w:autoSpaceDE w:val="0"/>
        <w:autoSpaceDN w:val="0"/>
        <w:adjustRightInd w:val="0"/>
        <w:spacing w:after="0" w:line="240" w:lineRule="auto"/>
        <w:rPr>
          <w:rFonts w:ascii="Cambria" w:hAnsi="Cambria"/>
        </w:rPr>
      </w:pPr>
    </w:p>
    <w:p w:rsidR="00DD40C7" w:rsidRDefault="00DD40C7" w:rsidP="00DD40C7">
      <w:pPr>
        <w:autoSpaceDE w:val="0"/>
        <w:autoSpaceDN w:val="0"/>
        <w:adjustRightInd w:val="0"/>
        <w:spacing w:after="0" w:line="240" w:lineRule="auto"/>
        <w:jc w:val="both"/>
        <w:rPr>
          <w:rFonts w:ascii="Cambria" w:hAnsi="Cambria"/>
        </w:rPr>
      </w:pPr>
      <w:r>
        <w:rPr>
          <w:rFonts w:ascii="Cambria" w:hAnsi="Cambria"/>
        </w:rPr>
        <w:t xml:space="preserve">En el ejemplo de la imagen se puede ver como los componentes de </w:t>
      </w:r>
      <w:proofErr w:type="spellStart"/>
      <w:r>
        <w:rPr>
          <w:rFonts w:ascii="Cambria" w:hAnsi="Cambria"/>
        </w:rPr>
        <w:t>JdeRobot</w:t>
      </w:r>
      <w:proofErr w:type="spellEnd"/>
      <w:r>
        <w:rPr>
          <w:rFonts w:ascii="Cambria" w:hAnsi="Cambria"/>
        </w:rPr>
        <w:t xml:space="preserve"> se comunican mediante ICE con los elementos del círculo izquierdo y con los del círculo derecho. En el círculo izquierdo se encuentran los dispositivos del robot simulado en </w:t>
      </w:r>
      <w:proofErr w:type="spellStart"/>
      <w:r>
        <w:rPr>
          <w:rFonts w:ascii="Cambria" w:hAnsi="Cambria"/>
        </w:rPr>
        <w:t>Gazebo</w:t>
      </w:r>
      <w:proofErr w:type="spellEnd"/>
      <w:r>
        <w:rPr>
          <w:rFonts w:ascii="Cambria" w:hAnsi="Cambria"/>
        </w:rPr>
        <w:t xml:space="preserve">, que en este caso son una cámara, un sensor de posición y los motores. En el círculo derecho están los componentes de un robot real. Con esto podemos ver que con </w:t>
      </w:r>
      <w:proofErr w:type="spellStart"/>
      <w:r>
        <w:rPr>
          <w:rFonts w:ascii="Cambria" w:hAnsi="Cambria"/>
        </w:rPr>
        <w:t>JdeRobot</w:t>
      </w:r>
      <w:proofErr w:type="spellEnd"/>
      <w:r>
        <w:rPr>
          <w:rFonts w:ascii="Cambria" w:hAnsi="Cambria"/>
        </w:rPr>
        <w:t xml:space="preserve"> se puede </w:t>
      </w:r>
      <w:proofErr w:type="spellStart"/>
      <w:r>
        <w:rPr>
          <w:rFonts w:ascii="Cambria" w:hAnsi="Cambria"/>
        </w:rPr>
        <w:t>teleoperar</w:t>
      </w:r>
      <w:proofErr w:type="spellEnd"/>
      <w:r>
        <w:rPr>
          <w:rFonts w:ascii="Cambria" w:hAnsi="Cambria"/>
        </w:rPr>
        <w:t xml:space="preserve"> tanto con un robot simulado como uno real.</w:t>
      </w:r>
    </w:p>
    <w:p w:rsidR="00DD40C7" w:rsidRPr="00571099" w:rsidRDefault="00DD40C7" w:rsidP="00DD40C7">
      <w:pPr>
        <w:autoSpaceDE w:val="0"/>
        <w:autoSpaceDN w:val="0"/>
        <w:adjustRightInd w:val="0"/>
        <w:spacing w:after="0" w:line="240" w:lineRule="auto"/>
        <w:rPr>
          <w:rFonts w:ascii="Cambria" w:hAnsi="Cambria"/>
        </w:rPr>
      </w:pPr>
    </w:p>
    <w:p w:rsidR="00DD40C7" w:rsidRPr="00571099" w:rsidRDefault="00DD40C7" w:rsidP="00DD40C7">
      <w:pPr>
        <w:jc w:val="both"/>
        <w:rPr>
          <w:rFonts w:ascii="Cambria" w:hAnsi="Cambria" w:cs="LMRoman10-Regular"/>
        </w:rPr>
      </w:pPr>
      <w:r w:rsidRPr="00571099">
        <w:rPr>
          <w:rFonts w:ascii="Cambria" w:hAnsi="Cambria"/>
        </w:rPr>
        <w:t xml:space="preserve">Esta plataforma soporta gran variedad de dispositivos como pueden ser el </w:t>
      </w:r>
      <w:proofErr w:type="spellStart"/>
      <w:r w:rsidRPr="00571099">
        <w:rPr>
          <w:rFonts w:ascii="Cambria" w:hAnsi="Cambria"/>
        </w:rPr>
        <w:t>cuadricóptero</w:t>
      </w:r>
      <w:proofErr w:type="spellEnd"/>
      <w:r w:rsidRPr="00571099">
        <w:rPr>
          <w:rFonts w:ascii="Cambria" w:hAnsi="Cambria"/>
        </w:rPr>
        <w:t xml:space="preserve"> AR </w:t>
      </w:r>
      <w:proofErr w:type="spellStart"/>
      <w:r w:rsidRPr="00571099">
        <w:rPr>
          <w:rFonts w:ascii="Cambria" w:hAnsi="Cambria"/>
        </w:rPr>
        <w:t>Drone</w:t>
      </w:r>
      <w:proofErr w:type="spellEnd"/>
      <w:r w:rsidRPr="00571099">
        <w:rPr>
          <w:rFonts w:ascii="Cambria" w:hAnsi="Cambria"/>
        </w:rPr>
        <w:t xml:space="preserve"> de </w:t>
      </w:r>
      <w:proofErr w:type="spellStart"/>
      <w:r w:rsidRPr="00571099">
        <w:rPr>
          <w:rFonts w:ascii="Cambria" w:hAnsi="Cambria"/>
        </w:rPr>
        <w:t>Parrot</w:t>
      </w:r>
      <w:proofErr w:type="spellEnd"/>
      <w:r w:rsidRPr="00571099">
        <w:rPr>
          <w:rFonts w:ascii="Cambria" w:hAnsi="Cambria"/>
        </w:rPr>
        <w:t xml:space="preserve">, el robot Pioneer de </w:t>
      </w:r>
      <w:proofErr w:type="spellStart"/>
      <w:r w:rsidRPr="00571099">
        <w:rPr>
          <w:rFonts w:ascii="Cambria" w:hAnsi="Cambria"/>
        </w:rPr>
        <w:t>MobileRobotics</w:t>
      </w:r>
      <w:proofErr w:type="spellEnd"/>
      <w:r w:rsidRPr="00571099">
        <w:rPr>
          <w:rFonts w:ascii="Cambria" w:hAnsi="Cambria"/>
        </w:rPr>
        <w:t xml:space="preserve"> Inc., el robot </w:t>
      </w:r>
      <w:proofErr w:type="spellStart"/>
      <w:r w:rsidRPr="00571099">
        <w:rPr>
          <w:rFonts w:ascii="Cambria" w:hAnsi="Cambria"/>
        </w:rPr>
        <w:t>Kobuki</w:t>
      </w:r>
      <w:proofErr w:type="spellEnd"/>
      <w:r w:rsidRPr="00571099">
        <w:rPr>
          <w:rFonts w:ascii="Cambria" w:hAnsi="Cambria"/>
        </w:rPr>
        <w:t xml:space="preserve"> de </w:t>
      </w:r>
      <w:proofErr w:type="spellStart"/>
      <w:r w:rsidRPr="00571099">
        <w:rPr>
          <w:rFonts w:ascii="Cambria" w:hAnsi="Cambria"/>
        </w:rPr>
        <w:t>Yujin</w:t>
      </w:r>
      <w:proofErr w:type="spellEnd"/>
      <w:r w:rsidRPr="00571099">
        <w:rPr>
          <w:rFonts w:ascii="Cambria" w:hAnsi="Cambria"/>
        </w:rPr>
        <w:t xml:space="preserve"> Robot, el humanoide NAO de </w:t>
      </w:r>
      <w:proofErr w:type="spellStart"/>
      <w:r w:rsidRPr="00571099">
        <w:rPr>
          <w:rFonts w:ascii="Cambria" w:hAnsi="Cambria"/>
        </w:rPr>
        <w:t>Aldebaran</w:t>
      </w:r>
      <w:proofErr w:type="spellEnd"/>
      <w:r w:rsidRPr="00571099">
        <w:rPr>
          <w:rFonts w:ascii="Cambria" w:hAnsi="Cambria"/>
        </w:rPr>
        <w:t xml:space="preserve"> </w:t>
      </w:r>
      <w:proofErr w:type="spellStart"/>
      <w:r w:rsidRPr="00571099">
        <w:rPr>
          <w:rFonts w:ascii="Cambria" w:hAnsi="Cambria"/>
        </w:rPr>
        <w:t>Robotics</w:t>
      </w:r>
      <w:proofErr w:type="spellEnd"/>
      <w:r w:rsidRPr="00571099">
        <w:rPr>
          <w:rFonts w:ascii="Cambria" w:hAnsi="Cambria"/>
        </w:rPr>
        <w:t>,</w:t>
      </w:r>
      <w:r w:rsidRPr="00571099">
        <w:rPr>
          <w:rFonts w:ascii="Cambria" w:hAnsi="Cambria" w:cs="LMRoman10-Regular"/>
        </w:rPr>
        <w:t xml:space="preserve"> cámaras </w:t>
      </w:r>
      <w:proofErr w:type="spellStart"/>
      <w:r w:rsidRPr="00571099">
        <w:rPr>
          <w:rFonts w:ascii="Cambria" w:hAnsi="Cambria" w:cs="LMRoman10-Regular"/>
        </w:rPr>
        <w:t>firewire</w:t>
      </w:r>
      <w:proofErr w:type="spellEnd"/>
      <w:r w:rsidRPr="00571099">
        <w:rPr>
          <w:rFonts w:ascii="Cambria" w:hAnsi="Cambria" w:cs="LMRoman10-Regular"/>
        </w:rPr>
        <w:t xml:space="preserve">, USB e IP, los escáneres laser LMS de SICK y URG de </w:t>
      </w:r>
      <w:proofErr w:type="spellStart"/>
      <w:r w:rsidRPr="00571099">
        <w:rPr>
          <w:rFonts w:ascii="Cambria" w:hAnsi="Cambria" w:cs="LMRoman10-Regular"/>
        </w:rPr>
        <w:t>Hokuyo</w:t>
      </w:r>
      <w:proofErr w:type="spellEnd"/>
      <w:r w:rsidRPr="00571099">
        <w:rPr>
          <w:rFonts w:ascii="Cambria" w:hAnsi="Cambria" w:cs="LMRoman10-Regular"/>
        </w:rPr>
        <w:t xml:space="preserve">, los simuladores </w:t>
      </w:r>
      <w:proofErr w:type="spellStart"/>
      <w:r w:rsidRPr="00571099">
        <w:rPr>
          <w:rFonts w:ascii="Cambria" w:hAnsi="Cambria" w:cs="LMRoman10-Regular"/>
        </w:rPr>
        <w:t>Stage</w:t>
      </w:r>
      <w:proofErr w:type="spellEnd"/>
      <w:r w:rsidRPr="00571099">
        <w:rPr>
          <w:rFonts w:ascii="Cambria" w:hAnsi="Cambria" w:cs="LMRoman10-Regular"/>
        </w:rPr>
        <w:t xml:space="preserve"> y </w:t>
      </w:r>
      <w:proofErr w:type="spellStart"/>
      <w:r w:rsidRPr="00571099">
        <w:rPr>
          <w:rFonts w:ascii="Cambria" w:hAnsi="Cambria" w:cs="LMRoman10-Regular"/>
        </w:rPr>
        <w:t>Gazebo</w:t>
      </w:r>
      <w:proofErr w:type="spellEnd"/>
      <w:r w:rsidRPr="00571099">
        <w:rPr>
          <w:rFonts w:ascii="Cambria" w:hAnsi="Cambria" w:cs="LMRoman10-Regular"/>
        </w:rPr>
        <w:t xml:space="preserve">, sensores de profundidad como </w:t>
      </w:r>
      <w:proofErr w:type="spellStart"/>
      <w:r w:rsidRPr="00571099">
        <w:rPr>
          <w:rFonts w:ascii="Cambria" w:hAnsi="Cambria" w:cs="LMRoman10-Regular"/>
        </w:rPr>
        <w:t>kinect</w:t>
      </w:r>
      <w:proofErr w:type="spellEnd"/>
      <w:r w:rsidRPr="00571099">
        <w:rPr>
          <w:rFonts w:ascii="Cambria" w:hAnsi="Cambria" w:cs="LMRoman10-Regular"/>
        </w:rPr>
        <w:t xml:space="preserve"> y otros dispositivos X10 de </w:t>
      </w:r>
      <w:proofErr w:type="spellStart"/>
      <w:r w:rsidRPr="00571099">
        <w:rPr>
          <w:rFonts w:ascii="Cambria" w:hAnsi="Cambria" w:cs="LMRoman10-Regular"/>
        </w:rPr>
        <w:t>dómotica</w:t>
      </w:r>
      <w:proofErr w:type="spellEnd"/>
      <w:r w:rsidRPr="00571099">
        <w:rPr>
          <w:rFonts w:ascii="Cambria" w:hAnsi="Cambria" w:cs="LMRoman10-Regular"/>
        </w:rPr>
        <w:t xml:space="preserve">. A parte de todo esto, tiene soporte para software externo como </w:t>
      </w:r>
      <w:proofErr w:type="spellStart"/>
      <w:r w:rsidRPr="00571099">
        <w:rPr>
          <w:rFonts w:ascii="Cambria" w:hAnsi="Cambria" w:cs="LMRoman10-Regular"/>
        </w:rPr>
        <w:t>OpenCV</w:t>
      </w:r>
      <w:proofErr w:type="spellEnd"/>
      <w:r w:rsidRPr="00571099">
        <w:rPr>
          <w:rFonts w:ascii="Cambria" w:hAnsi="Cambria" w:cs="LMRoman10-Regular"/>
        </w:rPr>
        <w:t xml:space="preserve">, </w:t>
      </w:r>
      <w:proofErr w:type="spellStart"/>
      <w:r w:rsidRPr="00571099">
        <w:rPr>
          <w:rFonts w:ascii="Cambria" w:hAnsi="Cambria" w:cs="LMRoman10-Regular"/>
        </w:rPr>
        <w:t>OpenGL</w:t>
      </w:r>
      <w:proofErr w:type="spellEnd"/>
      <w:r w:rsidRPr="00571099">
        <w:rPr>
          <w:rFonts w:ascii="Cambria" w:hAnsi="Cambria" w:cs="LMRoman10-Regular"/>
        </w:rPr>
        <w:t xml:space="preserve">, </w:t>
      </w:r>
      <w:proofErr w:type="spellStart"/>
      <w:r w:rsidRPr="00571099">
        <w:rPr>
          <w:rFonts w:ascii="Cambria" w:hAnsi="Cambria" w:cs="LMRoman10-Regular"/>
        </w:rPr>
        <w:t>XForms</w:t>
      </w:r>
      <w:proofErr w:type="spellEnd"/>
      <w:r w:rsidRPr="00571099">
        <w:rPr>
          <w:rFonts w:ascii="Cambria" w:hAnsi="Cambria" w:cs="LMRoman10-Regular"/>
        </w:rPr>
        <w:t xml:space="preserve">, GTK, Player y GSL.  </w:t>
      </w:r>
    </w:p>
    <w:p w:rsidR="00DD40C7" w:rsidRDefault="00DD40C7" w:rsidP="00DD40C7">
      <w:pPr>
        <w:jc w:val="both"/>
        <w:rPr>
          <w:rFonts w:ascii="Cambria" w:hAnsi="Cambria" w:cs="LMRoman10-Regular"/>
        </w:rPr>
      </w:pPr>
      <w:r w:rsidRPr="00571099">
        <w:rPr>
          <w:rFonts w:ascii="Cambria" w:hAnsi="Cambria" w:cs="LMRoman10-Regular"/>
        </w:rPr>
        <w:t>En el desarrollo de las prácticas se empleará la versió</w:t>
      </w:r>
      <w:r>
        <w:rPr>
          <w:rFonts w:ascii="Cambria" w:hAnsi="Cambria" w:cs="LMRoman10-Regular"/>
        </w:rPr>
        <w:t xml:space="preserve">n 5.5.2 de </w:t>
      </w:r>
      <w:proofErr w:type="spellStart"/>
      <w:r>
        <w:rPr>
          <w:rFonts w:ascii="Cambria" w:hAnsi="Cambria" w:cs="LMRoman10-Regular"/>
        </w:rPr>
        <w:t>JdeRobot</w:t>
      </w:r>
      <w:proofErr w:type="spellEnd"/>
      <w:ins w:id="78" w:author="jessi_3118@hotmail.com" w:date="2017-09-11T19:21:00Z">
        <w:r w:rsidR="00193A06">
          <w:rPr>
            <w:rFonts w:ascii="Cambria" w:hAnsi="Cambria" w:cs="LMRoman10-Regular"/>
          </w:rPr>
          <w:t xml:space="preserve"> [1]</w:t>
        </w:r>
      </w:ins>
      <w:r>
        <w:rPr>
          <w:rFonts w:ascii="Cambria" w:hAnsi="Cambria" w:cs="LMRoman10-Regular"/>
        </w:rPr>
        <w:t>, ya que es la última versión estable.</w:t>
      </w:r>
    </w:p>
    <w:p w:rsidR="00DD40C7" w:rsidRDefault="00DD40C7" w:rsidP="00DD40C7">
      <w:pPr>
        <w:jc w:val="both"/>
        <w:rPr>
          <w:ins w:id="79" w:author="jessi_3118@hotmail.com" w:date="2017-09-11T19:19:00Z"/>
          <w:rFonts w:ascii="Cambria" w:hAnsi="Cambria" w:cs="LMRoman10-Regular"/>
        </w:rPr>
      </w:pPr>
    </w:p>
    <w:p w:rsidR="00656F65" w:rsidRDefault="00656F65" w:rsidP="00656F65">
      <w:pPr>
        <w:pStyle w:val="SubTitulos-TFG"/>
        <w:rPr>
          <w:moveTo w:id="80" w:author="jessi_3118@hotmail.com" w:date="2017-09-11T19:19:00Z"/>
        </w:rPr>
      </w:pPr>
      <w:moveToRangeStart w:id="81" w:author="jessi_3118@hotmail.com" w:date="2017-09-11T19:19:00Z" w:name="move492920913"/>
      <w:moveTo w:id="82" w:author="jessi_3118@hotmail.com" w:date="2017-09-11T19:19:00Z">
        <w:r>
          <w:t>Python</w:t>
        </w:r>
      </w:moveTo>
    </w:p>
    <w:p w:rsidR="00656F65" w:rsidRDefault="00656F65" w:rsidP="00656F65">
      <w:pPr>
        <w:pStyle w:val="SubTitulos-TFG"/>
        <w:numPr>
          <w:ilvl w:val="0"/>
          <w:numId w:val="0"/>
        </w:numPr>
        <w:rPr>
          <w:moveTo w:id="83" w:author="jessi_3118@hotmail.com" w:date="2017-09-11T19:19:00Z"/>
        </w:rPr>
      </w:pPr>
    </w:p>
    <w:p w:rsidR="00656F65" w:rsidRDefault="00656F65" w:rsidP="00656F65">
      <w:pPr>
        <w:jc w:val="both"/>
        <w:rPr>
          <w:moveTo w:id="84" w:author="jessi_3118@hotmail.com" w:date="2017-09-11T19:19:00Z"/>
        </w:rPr>
      </w:pPr>
      <w:moveTo w:id="85" w:author="jessi_3118@hotmail.com" w:date="2017-09-11T19:19:00Z">
        <w:r>
          <w:t xml:space="preserve">Python se trata de un lenguaje de programación fácil de aprender y de alto nivel. Su creador fue Guido van </w:t>
        </w:r>
        <w:proofErr w:type="spellStart"/>
        <w:r>
          <w:t>Rossum</w:t>
        </w:r>
        <w:proofErr w:type="spellEnd"/>
        <w:r>
          <w:t>, un investigador holandés que trabajaba en el centro de investigación CWI (</w:t>
        </w:r>
        <w:proofErr w:type="spellStart"/>
        <w:r>
          <w:t>Centrum</w:t>
        </w:r>
        <w:proofErr w:type="spellEnd"/>
        <w:r>
          <w:t xml:space="preserve"> </w:t>
        </w:r>
        <w:proofErr w:type="spellStart"/>
        <w:r>
          <w:t>Wiskunde</w:t>
        </w:r>
        <w:proofErr w:type="spellEnd"/>
        <w:r>
          <w:t xml:space="preserve"> &amp; </w:t>
        </w:r>
        <w:proofErr w:type="spellStart"/>
        <w:r>
          <w:t>Informatica</w:t>
        </w:r>
        <w:proofErr w:type="spellEnd"/>
        <w:r>
          <w:t xml:space="preserve">). La primera versión surgió en 1991 pero no fue publicado hasta tres años después. Guido dio el nombre de Python en honor a la serie de televisión </w:t>
        </w:r>
        <w:proofErr w:type="spellStart"/>
        <w:r w:rsidRPr="006E14F3">
          <w:rPr>
            <w:i/>
          </w:rPr>
          <w:t>Monty</w:t>
        </w:r>
        <w:proofErr w:type="spellEnd"/>
        <w:r w:rsidRPr="006E14F3">
          <w:rPr>
            <w:i/>
          </w:rPr>
          <w:t xml:space="preserve"> </w:t>
        </w:r>
        <w:proofErr w:type="spellStart"/>
        <w:r w:rsidRPr="006E14F3">
          <w:rPr>
            <w:i/>
          </w:rPr>
          <w:t>Python’s</w:t>
        </w:r>
        <w:proofErr w:type="spellEnd"/>
        <w:r w:rsidRPr="006E14F3">
          <w:rPr>
            <w:i/>
          </w:rPr>
          <w:t xml:space="preserve"> </w:t>
        </w:r>
        <w:proofErr w:type="spellStart"/>
        <w:r w:rsidRPr="006E14F3">
          <w:rPr>
            <w:i/>
          </w:rPr>
          <w:t>Flying</w:t>
        </w:r>
        <w:proofErr w:type="spellEnd"/>
        <w:r w:rsidRPr="006E14F3">
          <w:rPr>
            <w:i/>
          </w:rPr>
          <w:t xml:space="preserve"> </w:t>
        </w:r>
        <w:proofErr w:type="spellStart"/>
        <w:r w:rsidRPr="006E14F3">
          <w:rPr>
            <w:i/>
          </w:rPr>
          <w:t>Circus</w:t>
        </w:r>
        <w:proofErr w:type="spellEnd"/>
        <w:r>
          <w:t>.</w:t>
        </w:r>
      </w:moveTo>
    </w:p>
    <w:p w:rsidR="00656F65" w:rsidRDefault="00656F65" w:rsidP="00656F65">
      <w:pPr>
        <w:jc w:val="both"/>
        <w:rPr>
          <w:moveTo w:id="86" w:author="jessi_3118@hotmail.com" w:date="2017-09-11T19:19:00Z"/>
        </w:rPr>
      </w:pPr>
      <w:moveTo w:id="87" w:author="jessi_3118@hotmail.com" w:date="2017-09-11T19:19:00Z">
        <w:r>
          <w:t>Python incluye orientación a objetos, manejo de excepciones, listas, diccionarios, etc. A pesar de todo lo que soporta, se creó con el objetivo de que fuera un lenguaje sencillo de entender, sin perder todas las funcionalidades que pueden ofrecer lenguajes complejos tales como C.</w:t>
        </w:r>
      </w:moveTo>
    </w:p>
    <w:p w:rsidR="00193A06" w:rsidRDefault="00656F65" w:rsidP="00193A06">
      <w:pPr>
        <w:jc w:val="both"/>
        <w:rPr>
          <w:ins w:id="88" w:author="jessi_3118@hotmail.com" w:date="2017-09-11T19:23:00Z"/>
          <w:rFonts w:ascii="Cambria" w:hAnsi="Cambria" w:cstheme="minorHAnsi"/>
        </w:rPr>
      </w:pPr>
      <w:moveTo w:id="89" w:author="jessi_3118@hotmail.com" w:date="2017-09-11T19:19:00Z">
        <w:r>
          <w:t xml:space="preserve">Actualmente Python se trata de un lenguaje de código abierto administrado por Python Software </w:t>
        </w:r>
        <w:proofErr w:type="spellStart"/>
        <w:r>
          <w:t>Foundation</w:t>
        </w:r>
        <w:proofErr w:type="spellEnd"/>
        <w:r>
          <w:t xml:space="preserve">. Este lenguaje incluye módulos que permiten la entrada y salida de ficheros, sockets, llamadas al sistema e incluso interfaces graficas como GTK y </w:t>
        </w:r>
        <w:proofErr w:type="spellStart"/>
        <w:r>
          <w:t>Qt</w:t>
        </w:r>
        <w:proofErr w:type="spellEnd"/>
        <w:r>
          <w:t>. Además, permite dividir el programa en módulos reutilizables y no es necesario compilarlo, pues es un lenguaje de programación interpretado.</w:t>
        </w:r>
      </w:moveTo>
      <w:ins w:id="90" w:author="jessi_3118@hotmail.com" w:date="2017-09-11T19:23:00Z">
        <w:r w:rsidR="00193A06">
          <w:rPr>
            <w:rFonts w:ascii="Helvetica" w:hAnsi="Helvetica"/>
            <w:color w:val="161813"/>
            <w:shd w:val="clear" w:color="auto" w:fill="F7F7F7"/>
          </w:rPr>
          <w:t xml:space="preserve"> </w:t>
        </w:r>
        <w:r w:rsidR="00193A06">
          <w:rPr>
            <w:rFonts w:ascii="Cambria" w:hAnsi="Cambria" w:cstheme="minorHAnsi"/>
          </w:rPr>
          <w:t>Como se argumentó en el cap</w:t>
        </w:r>
      </w:ins>
      <w:ins w:id="91" w:author="jessi_3118@hotmail.com" w:date="2017-09-12T14:23:00Z">
        <w:r w:rsidR="00A00AB2">
          <w:rPr>
            <w:rFonts w:ascii="Cambria" w:hAnsi="Cambria" w:cstheme="minorHAnsi"/>
          </w:rPr>
          <w:t xml:space="preserve">ítulo </w:t>
        </w:r>
      </w:ins>
      <w:ins w:id="92" w:author="jessi_3118@hotmail.com" w:date="2017-09-11T19:23:00Z">
        <w:r w:rsidR="00193A06">
          <w:rPr>
            <w:rFonts w:ascii="Cambria" w:hAnsi="Cambria" w:cstheme="minorHAnsi"/>
          </w:rPr>
          <w:t xml:space="preserve">1 es uno de los ejes de </w:t>
        </w:r>
        <w:proofErr w:type="spellStart"/>
        <w:r w:rsidR="00193A06">
          <w:rPr>
            <w:rFonts w:ascii="Cambria" w:hAnsi="Cambria" w:cstheme="minorHAnsi"/>
          </w:rPr>
          <w:t>JdeRobot-Academy</w:t>
        </w:r>
        <w:proofErr w:type="spellEnd"/>
        <w:r w:rsidR="00193A06">
          <w:rPr>
            <w:rFonts w:ascii="Cambria" w:hAnsi="Cambria" w:cstheme="minorHAnsi"/>
          </w:rPr>
          <w:t>.</w:t>
        </w:r>
      </w:ins>
    </w:p>
    <w:p w:rsidR="00193A06" w:rsidRPr="008C4C99" w:rsidRDefault="00193A06" w:rsidP="00193A06">
      <w:pPr>
        <w:jc w:val="both"/>
        <w:rPr>
          <w:ins w:id="93" w:author="jessi_3118@hotmail.com" w:date="2017-09-11T19:23:00Z"/>
          <w:rFonts w:ascii="Cambria" w:hAnsi="Cambria" w:cstheme="minorHAnsi"/>
        </w:rPr>
      </w:pPr>
    </w:p>
    <w:p w:rsidR="00656F65" w:rsidDel="00193A06" w:rsidRDefault="00656F65" w:rsidP="00656F65">
      <w:pPr>
        <w:jc w:val="both"/>
        <w:rPr>
          <w:del w:id="94" w:author="jessi_3118@hotmail.com" w:date="2017-09-11T19:23:00Z"/>
          <w:moveTo w:id="95" w:author="jessi_3118@hotmail.com" w:date="2017-09-11T19:19:00Z"/>
        </w:rPr>
      </w:pPr>
      <w:moveTo w:id="96" w:author="jessi_3118@hotmail.com" w:date="2017-09-11T19:19:00Z">
        <w:del w:id="97" w:author="jessi_3118@hotmail.com" w:date="2017-09-11T19:23:00Z">
          <w:r w:rsidDel="00193A06">
            <w:rPr>
              <w:rFonts w:ascii="Helvetica" w:hAnsi="Helvetica"/>
              <w:color w:val="161813"/>
              <w:shd w:val="clear" w:color="auto" w:fill="F7F7F7"/>
            </w:rPr>
            <w:delText> </w:delText>
          </w:r>
        </w:del>
      </w:moveTo>
    </w:p>
    <w:p w:rsidR="00193A06" w:rsidRPr="007644B0" w:rsidRDefault="00656F65" w:rsidP="00193A06">
      <w:pPr>
        <w:autoSpaceDE w:val="0"/>
        <w:autoSpaceDN w:val="0"/>
        <w:adjustRightInd w:val="0"/>
        <w:spacing w:after="0" w:line="240" w:lineRule="auto"/>
        <w:jc w:val="both"/>
        <w:rPr>
          <w:ins w:id="98" w:author="jessi_3118@hotmail.com" w:date="2017-09-11T19:23:00Z"/>
          <w:rFonts w:ascii="Cambria" w:hAnsi="Cambria" w:cstheme="minorHAnsi"/>
        </w:rPr>
      </w:pPr>
      <w:moveTo w:id="99" w:author="jessi_3118@hotmail.com" w:date="2017-09-11T19:19:00Z">
        <w:r>
          <w:t xml:space="preserve">La última versión ofrecida por Python Software </w:t>
        </w:r>
        <w:proofErr w:type="spellStart"/>
        <w:r>
          <w:t>Foundation</w:t>
        </w:r>
        <w:proofErr w:type="spellEnd"/>
        <w:r>
          <w:t xml:space="preserve"> es la 3.6.2, pero en nuestro caso se empleará la 2.7.12</w:t>
        </w:r>
      </w:moveTo>
      <w:ins w:id="100" w:author="jessi_3118@hotmail.com" w:date="2017-09-11T19:23:00Z">
        <w:r w:rsidR="00193A06">
          <w:t xml:space="preserve"> </w:t>
        </w:r>
        <w:r w:rsidR="00193A06" w:rsidRPr="00402ABC">
          <w:rPr>
            <w:rFonts w:ascii="Cambria" w:hAnsi="Cambria" w:cstheme="minorHAnsi"/>
          </w:rPr>
          <w:t>p</w:t>
        </w:r>
        <w:r w:rsidR="00193A06" w:rsidRPr="00402ABC">
          <w:rPr>
            <w:rFonts w:ascii="Cambria" w:hAnsi="Cambria" w:cs="DejaVuSans"/>
          </w:rPr>
          <w:t xml:space="preserve">or compatibilidad con </w:t>
        </w:r>
        <w:proofErr w:type="spellStart"/>
        <w:r w:rsidR="00193A06" w:rsidRPr="00402ABC">
          <w:rPr>
            <w:rFonts w:ascii="Cambria" w:hAnsi="Cambria" w:cs="DejaVuSans"/>
          </w:rPr>
          <w:t>JdeRobot</w:t>
        </w:r>
        <w:proofErr w:type="spellEnd"/>
        <w:r w:rsidR="00193A06" w:rsidRPr="00402ABC">
          <w:rPr>
            <w:rFonts w:ascii="Cambria" w:hAnsi="Cambria" w:cs="DejaVuSans"/>
          </w:rPr>
          <w:t xml:space="preserve"> 5.5.2, que a su</w:t>
        </w:r>
        <w:r w:rsidR="00193A06">
          <w:rPr>
            <w:rFonts w:ascii="Cambria" w:hAnsi="Cambria" w:cs="DejaVuSans"/>
          </w:rPr>
          <w:t xml:space="preserve"> </w:t>
        </w:r>
        <w:r w:rsidR="00193A06" w:rsidRPr="00402ABC">
          <w:rPr>
            <w:rFonts w:ascii="Cambria" w:hAnsi="Cambria" w:cs="DejaVuSans"/>
          </w:rPr>
          <w:t>vez sigue en esa versión de Python para ser</w:t>
        </w:r>
        <w:r w:rsidR="00193A06">
          <w:rPr>
            <w:rFonts w:ascii="Cambria" w:hAnsi="Cambria" w:cs="DejaVuSans"/>
          </w:rPr>
          <w:t xml:space="preserve"> </w:t>
        </w:r>
        <w:r w:rsidR="00193A06" w:rsidRPr="00402ABC">
          <w:rPr>
            <w:rFonts w:ascii="Cambria" w:hAnsi="Cambria" w:cs="DejaVuSans"/>
          </w:rPr>
          <w:t xml:space="preserve">compatible con ROS </w:t>
        </w:r>
        <w:proofErr w:type="spellStart"/>
        <w:r w:rsidR="00193A06" w:rsidRPr="00402ABC">
          <w:rPr>
            <w:rFonts w:ascii="Cambria" w:hAnsi="Cambria" w:cs="DejaVuSans"/>
          </w:rPr>
          <w:t>Kinetic</w:t>
        </w:r>
        <w:proofErr w:type="spellEnd"/>
        <w:r w:rsidR="00193A06" w:rsidRPr="00402ABC">
          <w:rPr>
            <w:rFonts w:ascii="Cambria" w:hAnsi="Cambria" w:cs="DejaVuSans"/>
          </w:rPr>
          <w:t>.</w:t>
        </w:r>
      </w:ins>
      <w:ins w:id="101" w:author="jessi_3118@hotmail.com" w:date="2017-09-12T14:36:00Z">
        <w:r w:rsidR="007153EC">
          <w:rPr>
            <w:rFonts w:ascii="Cambria" w:hAnsi="Cambria" w:cs="DejaVuSans"/>
          </w:rPr>
          <w:t xml:space="preserve"> </w:t>
        </w:r>
      </w:ins>
      <w:ins w:id="102" w:author="jessi_3118@hotmail.com" w:date="2017-09-11T19:23:00Z">
        <w:r w:rsidR="00193A06" w:rsidRPr="007644B0">
          <w:rPr>
            <w:rFonts w:ascii="Cambria" w:hAnsi="Cambria" w:cs="DejaVuSans"/>
          </w:rPr>
          <w:t>El código en el que están escritos los</w:t>
        </w:r>
        <w:r w:rsidR="00193A06">
          <w:rPr>
            <w:rFonts w:ascii="Cambria" w:hAnsi="Cambria" w:cs="DejaVuSans"/>
          </w:rPr>
          <w:t xml:space="preserve"> </w:t>
        </w:r>
        <w:r w:rsidR="00193A06" w:rsidRPr="007644B0">
          <w:rPr>
            <w:rFonts w:ascii="Cambria" w:hAnsi="Cambria" w:cs="DejaVuSans"/>
          </w:rPr>
          <w:t>componentes académicos y las soluciones</w:t>
        </w:r>
        <w:r w:rsidR="00193A06">
          <w:rPr>
            <w:rFonts w:ascii="Cambria" w:hAnsi="Cambria" w:cs="DejaVuSans"/>
          </w:rPr>
          <w:t xml:space="preserve"> es Python.</w:t>
        </w:r>
      </w:ins>
    </w:p>
    <w:p w:rsidR="00656F65" w:rsidRDefault="00656F65" w:rsidP="00656F65">
      <w:pPr>
        <w:jc w:val="both"/>
        <w:rPr>
          <w:moveTo w:id="103" w:author="jessi_3118@hotmail.com" w:date="2017-09-11T19:19:00Z"/>
        </w:rPr>
      </w:pPr>
      <w:moveTo w:id="104" w:author="jessi_3118@hotmail.com" w:date="2017-09-11T19:19:00Z">
        <w:del w:id="105" w:author="jessi_3118@hotmail.com" w:date="2017-09-11T19:23:00Z">
          <w:r w:rsidDel="00193A06">
            <w:delText>.</w:delText>
          </w:r>
        </w:del>
      </w:moveTo>
    </w:p>
    <w:moveToRangeEnd w:id="81"/>
    <w:p w:rsidR="00656F65" w:rsidRPr="00571099" w:rsidRDefault="00656F65" w:rsidP="00DD40C7">
      <w:pPr>
        <w:jc w:val="both"/>
        <w:rPr>
          <w:rFonts w:ascii="Cambria" w:hAnsi="Cambria" w:cs="LMRoman10-Regular"/>
        </w:rPr>
      </w:pPr>
    </w:p>
    <w:p w:rsidR="00DD40C7" w:rsidDel="00E6690B" w:rsidRDefault="00DD40C7" w:rsidP="00DD40C7">
      <w:pPr>
        <w:pStyle w:val="SubTitulos-TFG"/>
        <w:rPr>
          <w:moveFrom w:id="106" w:author="jessi_3118@hotmail.com" w:date="2017-09-11T19:19:00Z"/>
        </w:rPr>
      </w:pPr>
      <w:moveFromRangeStart w:id="107" w:author="jessi_3118@hotmail.com" w:date="2017-09-11T19:19:00Z" w:name="move492920880"/>
      <w:moveFrom w:id="108" w:author="jessi_3118@hotmail.com" w:date="2017-09-11T19:19:00Z">
        <w:r w:rsidDel="00E6690B">
          <w:t>Simulador Gazebo</w:t>
        </w:r>
      </w:moveFrom>
    </w:p>
    <w:p w:rsidR="00DD40C7" w:rsidDel="00E6690B" w:rsidRDefault="00DD40C7" w:rsidP="00DD40C7">
      <w:pPr>
        <w:rPr>
          <w:moveFrom w:id="109" w:author="jessi_3118@hotmail.com" w:date="2017-09-11T19:19:00Z"/>
        </w:rPr>
      </w:pPr>
    </w:p>
    <w:p w:rsidR="00DD40C7" w:rsidDel="00E6690B" w:rsidRDefault="00DD40C7" w:rsidP="00DD40C7">
      <w:pPr>
        <w:jc w:val="both"/>
        <w:rPr>
          <w:moveFrom w:id="110" w:author="jessi_3118@hotmail.com" w:date="2017-09-11T19:19:00Z"/>
          <w:rFonts w:ascii="Cambria" w:hAnsi="Cambria"/>
        </w:rPr>
      </w:pPr>
      <w:moveFrom w:id="111" w:author="jessi_3118@hotmail.com" w:date="2017-09-11T19:19:00Z">
        <w:r w:rsidRPr="00AF036D" w:rsidDel="00E6690B">
          <w:rPr>
            <w:rFonts w:ascii="Cambria" w:hAnsi="Cambria"/>
          </w:rPr>
          <w:t>Gazebo es un simulador usado en robótica que permite realizar diversos escenarios tridimensionales donde probar nuestro software. A la hora de realizar el software es necesario hacer pruebas, las cuales saldrían muy caras si se probarán en robots reales (podría no funcionar correctamente y que nuestro robot se rompiera). Por esta razón es muy útil el empleo de simuladores, pues podemos realizar las pruebas que queramos sin peligro de que nuestro robot salga herido. Con los simuladores se pueden diseñar robots y escenarios realistas donde ejecutar nuestros algoritmos.</w:t>
        </w:r>
      </w:moveFrom>
    </w:p>
    <w:p w:rsidR="00DD40C7" w:rsidDel="00E6690B" w:rsidRDefault="00DD40C7" w:rsidP="00DD40C7">
      <w:pPr>
        <w:jc w:val="both"/>
        <w:rPr>
          <w:moveFrom w:id="112" w:author="jessi_3118@hotmail.com" w:date="2017-09-11T19:19:00Z"/>
          <w:rFonts w:ascii="Cambria" w:hAnsi="Cambria"/>
        </w:rPr>
      </w:pPr>
    </w:p>
    <w:p w:rsidR="00DD40C7" w:rsidDel="00E6690B" w:rsidRDefault="00DD40C7" w:rsidP="00DD40C7">
      <w:pPr>
        <w:jc w:val="center"/>
        <w:rPr>
          <w:moveFrom w:id="113" w:author="jessi_3118@hotmail.com" w:date="2017-09-11T19:19:00Z"/>
          <w:rFonts w:ascii="Cambria" w:hAnsi="Cambria"/>
        </w:rPr>
      </w:pPr>
      <w:moveFrom w:id="114" w:author="jessi_3118@hotmail.com" w:date="2017-09-11T19:19:00Z">
        <w:r w:rsidRPr="00F92B63" w:rsidDel="00E6690B">
          <w:rPr>
            <w:rFonts w:ascii="Cambria" w:hAnsi="Cambria"/>
            <w:noProof/>
            <w:lang w:eastAsia="es-ES"/>
          </w:rPr>
          <w:drawing>
            <wp:inline distT="0" distB="0" distL="0" distR="0" wp14:anchorId="40A939A1" wp14:editId="3714B912">
              <wp:extent cx="5400040" cy="3083220"/>
              <wp:effectExtent l="0" t="0" r="0" b="3175"/>
              <wp:docPr id="14" name="Imagen 14" descr="C:\Users\jessi\Desktop\vanessa\memoria\figures\gazeb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si\Desktop\vanessa\memoria\figures\gazeb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083220"/>
                      </a:xfrm>
                      <a:prstGeom prst="rect">
                        <a:avLst/>
                      </a:prstGeom>
                      <a:noFill/>
                      <a:ln>
                        <a:noFill/>
                      </a:ln>
                    </pic:spPr>
                  </pic:pic>
                </a:graphicData>
              </a:graphic>
            </wp:inline>
          </w:drawing>
        </w:r>
      </w:moveFrom>
    </w:p>
    <w:p w:rsidR="00DD40C7" w:rsidDel="00E6690B" w:rsidRDefault="00DD40C7" w:rsidP="00DD40C7">
      <w:pPr>
        <w:jc w:val="center"/>
        <w:rPr>
          <w:moveFrom w:id="115" w:author="jessi_3118@hotmail.com" w:date="2017-09-11T19:19:00Z"/>
          <w:rFonts w:ascii="Cambria" w:hAnsi="Cambria"/>
        </w:rPr>
      </w:pPr>
      <w:moveFrom w:id="116" w:author="jessi_3118@hotmail.com" w:date="2017-09-11T19:19:00Z">
        <w:r w:rsidDel="00E6690B">
          <w:rPr>
            <w:rFonts w:ascii="Cambria" w:hAnsi="Cambria"/>
          </w:rPr>
          <w:t>Figure 3.2: Simulador Gazebo</w:t>
        </w:r>
      </w:moveFrom>
    </w:p>
    <w:p w:rsidR="00DD40C7" w:rsidRPr="00AF036D" w:rsidDel="00E6690B" w:rsidRDefault="00DD40C7" w:rsidP="00DD40C7">
      <w:pPr>
        <w:jc w:val="center"/>
        <w:rPr>
          <w:moveFrom w:id="117" w:author="jessi_3118@hotmail.com" w:date="2017-09-11T19:19:00Z"/>
          <w:rFonts w:ascii="Cambria" w:hAnsi="Cambria"/>
        </w:rPr>
      </w:pPr>
    </w:p>
    <w:p w:rsidR="00DD40C7" w:rsidDel="00E6690B" w:rsidRDefault="00DD40C7" w:rsidP="00DD40C7">
      <w:pPr>
        <w:jc w:val="both"/>
        <w:rPr>
          <w:moveFrom w:id="118" w:author="jessi_3118@hotmail.com" w:date="2017-09-11T19:19:00Z"/>
          <w:rFonts w:ascii="Cambria" w:hAnsi="Cambria" w:cstheme="minorHAnsi"/>
        </w:rPr>
      </w:pPr>
      <w:moveFrom w:id="119" w:author="jessi_3118@hotmail.com" w:date="2017-09-11T19:19:00Z">
        <w:r w:rsidRPr="00AF036D" w:rsidDel="00E6690B">
          <w:rPr>
            <w:rFonts w:ascii="Cambria" w:hAnsi="Cambria" w:cstheme="minorHAnsi"/>
          </w:rPr>
          <w:t xml:space="preserve">Gazebo es un programa de código abierto distribuido bajo licencia de Apache 2.0. Se emplea en el desarrollo de aplicaciones robóticas y en inteligencia artificial. Es capaz de simular robots, objetos y sensores en entornos complejos de interior y exterior. Tiene gráficos de gran calidad y un robusto motor de física </w:t>
        </w:r>
        <w:r w:rsidRPr="00AF036D" w:rsidDel="00E6690B">
          <w:rPr>
            <w:rFonts w:ascii="Cambria" w:hAnsi="Cambria" w:cstheme="minorHAnsi"/>
            <w:color w:val="1E1E1E"/>
            <w:shd w:val="clear" w:color="auto" w:fill="FFFFFF"/>
          </w:rPr>
          <w:t>(masa del robot, rozamiento, inercia, amortiguamiento, etc.)</w:t>
        </w:r>
        <w:r w:rsidRPr="00AF036D" w:rsidDel="00E6690B">
          <w:rPr>
            <w:rFonts w:ascii="Cambria" w:hAnsi="Cambria" w:cstheme="minorHAnsi"/>
          </w:rPr>
          <w:t>. Fue elegido para realizar el DARPA Robotics Challenge (2012-2015) y está mantenido por la Fundación Robótica de Código Abierto (OSRF).</w:t>
        </w:r>
      </w:moveFrom>
    </w:p>
    <w:p w:rsidR="00DD40C7" w:rsidRPr="00AF036D" w:rsidDel="00E6690B" w:rsidRDefault="00DD40C7" w:rsidP="00DD40C7">
      <w:pPr>
        <w:jc w:val="both"/>
        <w:rPr>
          <w:moveFrom w:id="120" w:author="jessi_3118@hotmail.com" w:date="2017-09-11T19:19:00Z"/>
          <w:rFonts w:ascii="Cambria" w:hAnsi="Cambria" w:cstheme="minorHAnsi"/>
        </w:rPr>
      </w:pPr>
      <w:moveFrom w:id="121" w:author="jessi_3118@hotmail.com" w:date="2017-09-11T19:19:00Z">
        <w:r w:rsidDel="00E6690B">
          <w:rPr>
            <w:rFonts w:ascii="Cambria" w:hAnsi="Cambria" w:cstheme="minorHAnsi"/>
          </w:rPr>
          <w:t>En este trabajo se emplea la versión 7 de Gazebo, la cual se usará para crear los diferentes entornos y para probar nuestros algoritmos.  Gracias a Gazebo se pueden incluir texturas, luces y sombras en los escenarios, así como simular física como por ejemplo choques, empujes, gravedad, etc. Además, incluye diversos sensores, como pueden ser cámaras y lásers, los cuales podrán ser incorporados en los robots que empleemos. Todo ello hace que sea una herramienta muy potente y de gran ayuda en el mundo de la robótica.</w:t>
        </w:r>
      </w:moveFrom>
    </w:p>
    <w:moveFromRangeEnd w:id="107"/>
    <w:p w:rsidR="00DD40C7" w:rsidRDefault="00DD40C7" w:rsidP="00DD40C7">
      <w:pPr>
        <w:autoSpaceDE w:val="0"/>
        <w:autoSpaceDN w:val="0"/>
        <w:adjustRightInd w:val="0"/>
        <w:spacing w:after="0" w:line="240" w:lineRule="auto"/>
        <w:rPr>
          <w:rFonts w:ascii="CMR8" w:hAnsi="CMR8" w:cs="CMR8"/>
          <w:sz w:val="16"/>
          <w:szCs w:val="16"/>
        </w:rPr>
      </w:pPr>
    </w:p>
    <w:p w:rsidR="00DD40C7" w:rsidRPr="0021307F" w:rsidRDefault="00DD40C7" w:rsidP="00DD40C7">
      <w:pPr>
        <w:autoSpaceDE w:val="0"/>
        <w:autoSpaceDN w:val="0"/>
        <w:adjustRightInd w:val="0"/>
        <w:spacing w:after="0" w:line="240" w:lineRule="auto"/>
        <w:rPr>
          <w:rFonts w:ascii="CMR8" w:hAnsi="CMR8" w:cs="CMR8"/>
          <w:sz w:val="16"/>
          <w:szCs w:val="16"/>
        </w:rPr>
      </w:pPr>
    </w:p>
    <w:p w:rsidR="00DD40C7" w:rsidRDefault="00DD40C7" w:rsidP="00DD40C7">
      <w:pPr>
        <w:pStyle w:val="SubTitulos-TFG"/>
      </w:pPr>
      <w:proofErr w:type="spellStart"/>
      <w:r>
        <w:t>OpenCV</w:t>
      </w:r>
      <w:proofErr w:type="spellEnd"/>
    </w:p>
    <w:p w:rsidR="00DD40C7" w:rsidRDefault="00DD40C7" w:rsidP="00DD40C7"/>
    <w:p w:rsidR="00DD40C7" w:rsidRPr="00C62931" w:rsidRDefault="00DD40C7" w:rsidP="00DD40C7">
      <w:pPr>
        <w:pStyle w:val="Texto"/>
        <w:ind w:firstLine="0"/>
        <w:rPr>
          <w:sz w:val="22"/>
          <w:szCs w:val="22"/>
        </w:rPr>
      </w:pPr>
      <w:proofErr w:type="spellStart"/>
      <w:r w:rsidRPr="00C62931">
        <w:rPr>
          <w:sz w:val="22"/>
          <w:szCs w:val="22"/>
        </w:rPr>
        <w:t>OpenCV</w:t>
      </w:r>
      <w:proofErr w:type="spellEnd"/>
      <w:r w:rsidRPr="00C62931">
        <w:rPr>
          <w:sz w:val="22"/>
          <w:szCs w:val="22"/>
        </w:rPr>
        <w:t xml:space="preserve"> es una librería de código abierto desarrollada por Intel y publicada bajo licencia</w:t>
      </w:r>
      <w:r>
        <w:rPr>
          <w:sz w:val="22"/>
          <w:szCs w:val="22"/>
        </w:rPr>
        <w:t xml:space="preserve"> de BSD. Esta librería </w:t>
      </w:r>
      <w:r w:rsidRPr="00C62931">
        <w:rPr>
          <w:sz w:val="22"/>
          <w:szCs w:val="22"/>
        </w:rPr>
        <w:t xml:space="preserve">implementa gran variedad de herramientas para la interpretación de la imagen. Sus siglas provienen de los términos anglosajones “Open </w:t>
      </w:r>
      <w:proofErr w:type="spellStart"/>
      <w:r w:rsidRPr="00C62931">
        <w:rPr>
          <w:sz w:val="22"/>
          <w:szCs w:val="22"/>
        </w:rPr>
        <w:t>Source</w:t>
      </w:r>
      <w:proofErr w:type="spellEnd"/>
      <w:r w:rsidRPr="00C62931">
        <w:rPr>
          <w:sz w:val="22"/>
          <w:szCs w:val="22"/>
        </w:rPr>
        <w:t xml:space="preserve"> </w:t>
      </w:r>
      <w:proofErr w:type="spellStart"/>
      <w:r w:rsidRPr="00C62931">
        <w:rPr>
          <w:sz w:val="22"/>
          <w:szCs w:val="22"/>
        </w:rPr>
        <w:t>Computer</w:t>
      </w:r>
      <w:proofErr w:type="spellEnd"/>
      <w:r w:rsidRPr="00C62931">
        <w:rPr>
          <w:sz w:val="22"/>
          <w:szCs w:val="22"/>
        </w:rPr>
        <w:t xml:space="preserve"> </w:t>
      </w:r>
      <w:proofErr w:type="spellStart"/>
      <w:r w:rsidRPr="00C62931">
        <w:rPr>
          <w:sz w:val="22"/>
          <w:szCs w:val="22"/>
        </w:rPr>
        <w:t>Vision</w:t>
      </w:r>
      <w:proofErr w:type="spellEnd"/>
      <w:r w:rsidRPr="00C62931">
        <w:rPr>
          <w:sz w:val="22"/>
          <w:szCs w:val="22"/>
        </w:rPr>
        <w:t xml:space="preserve"> Library”, </w:t>
      </w:r>
      <w:del w:id="122" w:author="jessi_3118@hotmail.com" w:date="2017-09-11T19:23:00Z">
        <w:r w:rsidRPr="00C62931" w:rsidDel="00907F79">
          <w:rPr>
            <w:sz w:val="22"/>
            <w:szCs w:val="22"/>
          </w:rPr>
          <w:delText>y tal y como se puede deducir</w:delText>
        </w:r>
        <w:r w:rsidDel="00907F79">
          <w:rPr>
            <w:sz w:val="22"/>
            <w:szCs w:val="22"/>
          </w:rPr>
          <w:delText>,</w:delText>
        </w:r>
        <w:r w:rsidRPr="00C62931" w:rsidDel="00907F79">
          <w:rPr>
            <w:sz w:val="22"/>
            <w:szCs w:val="22"/>
          </w:rPr>
          <w:delText xml:space="preserve"> </w:delText>
        </w:r>
      </w:del>
      <w:r w:rsidRPr="00C62931">
        <w:rPr>
          <w:sz w:val="22"/>
          <w:szCs w:val="22"/>
        </w:rPr>
        <w:t xml:space="preserve">es una librería destinada a aplicaciones de visión por computador en tiempo real. </w:t>
      </w:r>
    </w:p>
    <w:p w:rsidR="00DD40C7" w:rsidRPr="00C62931" w:rsidRDefault="00DD40C7" w:rsidP="00DD40C7">
      <w:pPr>
        <w:pStyle w:val="Texto"/>
        <w:ind w:firstLine="0"/>
        <w:rPr>
          <w:sz w:val="22"/>
          <w:szCs w:val="22"/>
        </w:rPr>
      </w:pPr>
      <w:r w:rsidRPr="00C62931">
        <w:rPr>
          <w:sz w:val="22"/>
          <w:szCs w:val="22"/>
        </w:rPr>
        <w:t>Esta librería puede ser usada en MAC, Windows</w:t>
      </w:r>
      <w:r>
        <w:rPr>
          <w:sz w:val="22"/>
          <w:szCs w:val="22"/>
        </w:rPr>
        <w:t>, Android</w:t>
      </w:r>
      <w:r w:rsidRPr="00C62931">
        <w:rPr>
          <w:sz w:val="22"/>
          <w:szCs w:val="22"/>
        </w:rPr>
        <w:t xml:space="preserve"> y Linux, y existen versiones para C#, Python y Java, a pesar de que originalmente era una</w:t>
      </w:r>
      <w:r w:rsidRPr="00C62931">
        <w:rPr>
          <w:sz w:val="22"/>
          <w:szCs w:val="22"/>
          <w:lang w:val="es-US"/>
        </w:rPr>
        <w:t xml:space="preserve"> librería</w:t>
      </w:r>
      <w:r w:rsidRPr="00C62931">
        <w:rPr>
          <w:sz w:val="22"/>
          <w:szCs w:val="22"/>
        </w:rPr>
        <w:t xml:space="preserve"> en C/C++.</w:t>
      </w:r>
      <w:r w:rsidRPr="00C62931">
        <w:rPr>
          <w:color w:val="FF0000"/>
          <w:sz w:val="22"/>
          <w:szCs w:val="22"/>
        </w:rPr>
        <w:t xml:space="preserve"> </w:t>
      </w:r>
      <w:r w:rsidRPr="00C62931">
        <w:rPr>
          <w:sz w:val="22"/>
          <w:szCs w:val="22"/>
        </w:rPr>
        <w:t xml:space="preserve">Además, hay interfaces </w:t>
      </w:r>
      <w:r>
        <w:rPr>
          <w:sz w:val="22"/>
          <w:szCs w:val="22"/>
        </w:rPr>
        <w:t>en desarrollo para Ruby,</w:t>
      </w:r>
      <w:r w:rsidRPr="00C62931">
        <w:rPr>
          <w:sz w:val="22"/>
          <w:szCs w:val="22"/>
        </w:rPr>
        <w:t xml:space="preserve"> Matlab y otros lenguajes.</w:t>
      </w:r>
    </w:p>
    <w:p w:rsidR="00DD40C7" w:rsidRPr="00C62931" w:rsidRDefault="00DD40C7" w:rsidP="00DD40C7">
      <w:pPr>
        <w:pStyle w:val="Texto"/>
        <w:ind w:firstLine="0"/>
        <w:rPr>
          <w:sz w:val="22"/>
          <w:szCs w:val="22"/>
        </w:rPr>
      </w:pPr>
      <w:proofErr w:type="spellStart"/>
      <w:r w:rsidRPr="00C62931">
        <w:rPr>
          <w:sz w:val="22"/>
          <w:szCs w:val="22"/>
        </w:rPr>
        <w:t>OpenCV</w:t>
      </w:r>
      <w:proofErr w:type="spellEnd"/>
      <w:r w:rsidRPr="00C62931">
        <w:rPr>
          <w:sz w:val="22"/>
          <w:szCs w:val="22"/>
        </w:rPr>
        <w:t xml:space="preserve"> es una librería que principalmente implementa algoritmos para las técnicas de calibración, detección de rasgos, para el rastreo, análisis de la forma, análisis del movimiento, reconstrucción 3D, segmentación de objetos y reconocimiento. Los algoritmos se basan en estructuras de datos flexibles acopladas con estructuras IPL (Intel </w:t>
      </w:r>
      <w:proofErr w:type="spellStart"/>
      <w:r w:rsidRPr="00C62931">
        <w:rPr>
          <w:sz w:val="22"/>
          <w:szCs w:val="22"/>
        </w:rPr>
        <w:lastRenderedPageBreak/>
        <w:t>Image</w:t>
      </w:r>
      <w:proofErr w:type="spellEnd"/>
      <w:r w:rsidRPr="00C62931">
        <w:rPr>
          <w:sz w:val="22"/>
          <w:szCs w:val="22"/>
        </w:rPr>
        <w:t xml:space="preserve"> </w:t>
      </w:r>
      <w:proofErr w:type="spellStart"/>
      <w:r w:rsidRPr="00C62931">
        <w:rPr>
          <w:sz w:val="22"/>
          <w:szCs w:val="22"/>
        </w:rPr>
        <w:t>Processing</w:t>
      </w:r>
      <w:proofErr w:type="spellEnd"/>
      <w:r w:rsidRPr="00C62931">
        <w:rPr>
          <w:sz w:val="22"/>
          <w:szCs w:val="22"/>
        </w:rPr>
        <w:t xml:space="preserve"> Library), aprovechándose de la arquitectura de Intel en la optimización de más</w:t>
      </w:r>
      <w:r>
        <w:rPr>
          <w:sz w:val="22"/>
          <w:szCs w:val="22"/>
        </w:rPr>
        <w:t xml:space="preserve"> de la m</w:t>
      </w:r>
      <w:r w:rsidRPr="00C62931">
        <w:rPr>
          <w:sz w:val="22"/>
          <w:szCs w:val="22"/>
        </w:rPr>
        <w:t xml:space="preserve">itad de las funciones. </w:t>
      </w:r>
    </w:p>
    <w:p w:rsidR="00DD40C7" w:rsidRPr="00C62931" w:rsidDel="00907F79" w:rsidRDefault="00DD40C7" w:rsidP="00DD40C7">
      <w:pPr>
        <w:pStyle w:val="Texto"/>
        <w:ind w:firstLine="0"/>
        <w:rPr>
          <w:moveFrom w:id="123" w:author="jessi_3118@hotmail.com" w:date="2017-09-11T19:24:00Z"/>
          <w:sz w:val="22"/>
          <w:szCs w:val="22"/>
        </w:rPr>
      </w:pPr>
      <w:moveFromRangeStart w:id="124" w:author="jessi_3118@hotmail.com" w:date="2017-09-11T19:24:00Z" w:name="move492921173"/>
      <w:moveFrom w:id="125" w:author="jessi_3118@hotmail.com" w:date="2017-09-11T19:24:00Z">
        <w:r w:rsidRPr="00C62931" w:rsidDel="00907F79">
          <w:rPr>
            <w:sz w:val="22"/>
            <w:szCs w:val="22"/>
          </w:rPr>
          <w:t>Incorpora funciones básicas para modelar el fondo,</w:t>
        </w:r>
        <w:r w:rsidDel="00907F79">
          <w:rPr>
            <w:sz w:val="22"/>
            <w:szCs w:val="22"/>
          </w:rPr>
          <w:t xml:space="preserve"> </w:t>
        </w:r>
        <w:r w:rsidRPr="00C62931" w:rsidDel="00907F79">
          <w:rPr>
            <w:sz w:val="22"/>
            <w:szCs w:val="22"/>
          </w:rPr>
          <w:t>sustraer dicho fondo, generar imágenes de movimiento MHI (Motion History Images)</w:t>
        </w:r>
        <w:r w:rsidDel="00907F79">
          <w:rPr>
            <w:sz w:val="22"/>
            <w:szCs w:val="22"/>
          </w:rPr>
          <w:t>, etc.</w:t>
        </w:r>
        <w:r w:rsidRPr="00C62931" w:rsidDel="00907F79">
          <w:rPr>
            <w:sz w:val="22"/>
            <w:szCs w:val="22"/>
          </w:rPr>
          <w:t xml:space="preserve"> Además, incluye funciones para determinar dónde hubo movimiento y en qué dirección. </w:t>
        </w:r>
      </w:moveFrom>
    </w:p>
    <w:moveFromRangeEnd w:id="124"/>
    <w:p w:rsidR="00DD40C7" w:rsidRPr="00C62931" w:rsidRDefault="00DD40C7" w:rsidP="00DD40C7">
      <w:pPr>
        <w:pStyle w:val="Texto"/>
        <w:ind w:firstLine="0"/>
        <w:rPr>
          <w:sz w:val="22"/>
          <w:szCs w:val="22"/>
        </w:rPr>
      </w:pPr>
      <w:r w:rsidRPr="00C62931">
        <w:rPr>
          <w:sz w:val="22"/>
          <w:szCs w:val="22"/>
        </w:rPr>
        <w:t xml:space="preserve">Fue diseñado para tener una </w:t>
      </w:r>
      <w:r>
        <w:rPr>
          <w:sz w:val="22"/>
          <w:szCs w:val="22"/>
        </w:rPr>
        <w:t>alta eficiencia computacional. E</w:t>
      </w:r>
      <w:r w:rsidRPr="00C62931">
        <w:rPr>
          <w:sz w:val="22"/>
          <w:szCs w:val="22"/>
        </w:rPr>
        <w:t xml:space="preserve">stá escrito en C y puede aprovechar las ventajas de los procesadores </w:t>
      </w:r>
      <w:proofErr w:type="spellStart"/>
      <w:r w:rsidRPr="00C62931">
        <w:rPr>
          <w:sz w:val="22"/>
          <w:szCs w:val="22"/>
        </w:rPr>
        <w:t>multinúcleo</w:t>
      </w:r>
      <w:proofErr w:type="spellEnd"/>
      <w:r w:rsidRPr="00C62931">
        <w:rPr>
          <w:sz w:val="22"/>
          <w:szCs w:val="22"/>
        </w:rPr>
        <w:t xml:space="preserve">. La biblioteca de </w:t>
      </w:r>
      <w:proofErr w:type="spellStart"/>
      <w:r w:rsidRPr="00C62931">
        <w:rPr>
          <w:sz w:val="22"/>
          <w:szCs w:val="22"/>
        </w:rPr>
        <w:t>OpenCV</w:t>
      </w:r>
      <w:proofErr w:type="spellEnd"/>
      <w:r w:rsidRPr="00C62931">
        <w:rPr>
          <w:sz w:val="22"/>
          <w:szCs w:val="22"/>
        </w:rPr>
        <w:t xml:space="preserve"> contiene más de 500 funciones que abarcan muchas áreas de la visión artificial. También tiene una librería de aprendizaje automático (MLL, Machine </w:t>
      </w:r>
      <w:proofErr w:type="spellStart"/>
      <w:r w:rsidRPr="00C62931">
        <w:rPr>
          <w:sz w:val="22"/>
          <w:szCs w:val="22"/>
        </w:rPr>
        <w:t>Learning</w:t>
      </w:r>
      <w:proofErr w:type="spellEnd"/>
      <w:r w:rsidRPr="00C62931">
        <w:rPr>
          <w:sz w:val="22"/>
          <w:szCs w:val="22"/>
        </w:rPr>
        <w:t xml:space="preserve"> Library) destinada al reconocimiento y agrupación de patrones estadísticos. </w:t>
      </w:r>
    </w:p>
    <w:p w:rsidR="00DD40C7" w:rsidRDefault="00DD40C7" w:rsidP="00DD40C7">
      <w:r>
        <w:rPr>
          <w:noProof/>
          <w:lang w:eastAsia="es-ES"/>
        </w:rPr>
        <w:drawing>
          <wp:inline distT="0" distB="0" distL="0" distR="0" wp14:anchorId="310CB803" wp14:editId="4FFC2813">
            <wp:extent cx="5400040" cy="4060419"/>
            <wp:effectExtent l="0" t="0" r="0" b="0"/>
            <wp:docPr id="69" name="Imagen 69" descr="https://lh4.googleusercontent.com/Ag9LuBLcReGiQOAm72bx5G3wlnr0v3wagNBqcZxGavm6HN9JI6TcbxPap_q6H23riz01XXLay7slbwaQMBLrPwGNkznA2qfOuBpiTXd0HTeCirAVk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g9LuBLcReGiQOAm72bx5G3wlnr0v3wagNBqcZxGavm6HN9JI6TcbxPap_q6H23riz01XXLay7slbwaQMBLrPwGNkznA2qfOuBpiTXd0HTeCirAVkt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060419"/>
                    </a:xfrm>
                    <a:prstGeom prst="rect">
                      <a:avLst/>
                    </a:prstGeom>
                    <a:noFill/>
                    <a:ln>
                      <a:noFill/>
                    </a:ln>
                  </pic:spPr>
                </pic:pic>
              </a:graphicData>
            </a:graphic>
          </wp:inline>
        </w:drawing>
      </w:r>
    </w:p>
    <w:p w:rsidR="00DD40C7" w:rsidRPr="00FA3EED" w:rsidRDefault="00DD40C7" w:rsidP="00DD40C7">
      <w:pPr>
        <w:pStyle w:val="figuras"/>
      </w:pPr>
      <w:bookmarkStart w:id="126" w:name="_Toc430026395"/>
      <w:r w:rsidRPr="002B52DC">
        <w:rPr>
          <w:rStyle w:val="figurasCar"/>
        </w:rPr>
        <w:t xml:space="preserve">Figura </w:t>
      </w:r>
      <w:r>
        <w:rPr>
          <w:rStyle w:val="figurasCar"/>
        </w:rPr>
        <w:t>3.3</w:t>
      </w:r>
      <w:r w:rsidRPr="002B52DC">
        <w:rPr>
          <w:rStyle w:val="figurasCar"/>
        </w:rPr>
        <w:t>: Funciones de OpenCV</w:t>
      </w:r>
      <w:bookmarkEnd w:id="126"/>
      <w:r w:rsidRPr="00FA3EED">
        <w:t xml:space="preserve"> </w:t>
      </w:r>
    </w:p>
    <w:p w:rsidR="00907F79" w:rsidRPr="00C62931" w:rsidRDefault="00DD40C7" w:rsidP="00907F79">
      <w:pPr>
        <w:pStyle w:val="Texto"/>
        <w:ind w:firstLine="0"/>
        <w:rPr>
          <w:moveTo w:id="127" w:author="jessi_3118@hotmail.com" w:date="2017-09-11T19:24:00Z"/>
          <w:sz w:val="22"/>
          <w:szCs w:val="22"/>
        </w:rPr>
      </w:pPr>
      <w:proofErr w:type="spellStart"/>
      <w:r w:rsidRPr="00CC5FE3">
        <w:t>OpenCV</w:t>
      </w:r>
      <w:proofErr w:type="spellEnd"/>
      <w:r w:rsidRPr="00A82674">
        <w:t xml:space="preserve"> </w:t>
      </w:r>
      <w:r>
        <w:t xml:space="preserve">está compuesto por numerosas librerías con las cuales podemos manejar estructuras de datos, detectar bordes y esquinas, escalar o rotar imágenes, modificar el espacio de color de una imagen, realizar </w:t>
      </w:r>
      <w:proofErr w:type="spellStart"/>
      <w:r>
        <w:t>matching</w:t>
      </w:r>
      <w:proofErr w:type="spellEnd"/>
      <w:r>
        <w:t xml:space="preserve"> (comparación de formas para poder saber el parecido entre dos imágenes), detectar líneas y círculos, tratar objetos en 3D, crear ventanas y asociar eventos a dichas ventanas, etc.</w:t>
      </w:r>
      <w:ins w:id="128" w:author="jessi_3118@hotmail.com" w:date="2017-09-11T19:24:00Z">
        <w:r w:rsidR="00907F79">
          <w:t xml:space="preserve"> </w:t>
        </w:r>
      </w:ins>
      <w:moveToRangeStart w:id="129" w:author="jessi_3118@hotmail.com" w:date="2017-09-11T19:24:00Z" w:name="move492921173"/>
      <w:moveTo w:id="130" w:author="jessi_3118@hotmail.com" w:date="2017-09-11T19:24:00Z">
        <w:r w:rsidR="00907F79" w:rsidRPr="00C62931">
          <w:rPr>
            <w:sz w:val="22"/>
            <w:szCs w:val="22"/>
          </w:rPr>
          <w:t>Incorpora funciones básicas para modelar el fondo,</w:t>
        </w:r>
        <w:r w:rsidR="00907F79">
          <w:rPr>
            <w:sz w:val="22"/>
            <w:szCs w:val="22"/>
          </w:rPr>
          <w:t xml:space="preserve"> </w:t>
        </w:r>
        <w:r w:rsidR="00907F79" w:rsidRPr="00C62931">
          <w:rPr>
            <w:sz w:val="22"/>
            <w:szCs w:val="22"/>
          </w:rPr>
          <w:t>sustraer dicho fondo, generar imágenes de movimiento MHI (</w:t>
        </w:r>
        <w:proofErr w:type="spellStart"/>
        <w:r w:rsidR="00907F79" w:rsidRPr="00C62931">
          <w:rPr>
            <w:sz w:val="22"/>
            <w:szCs w:val="22"/>
          </w:rPr>
          <w:t>Motion</w:t>
        </w:r>
        <w:proofErr w:type="spellEnd"/>
        <w:r w:rsidR="00907F79" w:rsidRPr="00C62931">
          <w:rPr>
            <w:sz w:val="22"/>
            <w:szCs w:val="22"/>
          </w:rPr>
          <w:t xml:space="preserve"> </w:t>
        </w:r>
        <w:proofErr w:type="spellStart"/>
        <w:r w:rsidR="00907F79" w:rsidRPr="00C62931">
          <w:rPr>
            <w:sz w:val="22"/>
            <w:szCs w:val="22"/>
          </w:rPr>
          <w:t>History</w:t>
        </w:r>
        <w:proofErr w:type="spellEnd"/>
        <w:r w:rsidR="00907F79" w:rsidRPr="00C62931">
          <w:rPr>
            <w:sz w:val="22"/>
            <w:szCs w:val="22"/>
          </w:rPr>
          <w:t xml:space="preserve"> </w:t>
        </w:r>
        <w:proofErr w:type="spellStart"/>
        <w:r w:rsidR="00907F79" w:rsidRPr="00C62931">
          <w:rPr>
            <w:sz w:val="22"/>
            <w:szCs w:val="22"/>
          </w:rPr>
          <w:t>Images</w:t>
        </w:r>
        <w:proofErr w:type="spellEnd"/>
        <w:r w:rsidR="00907F79" w:rsidRPr="00C62931">
          <w:rPr>
            <w:sz w:val="22"/>
            <w:szCs w:val="22"/>
          </w:rPr>
          <w:t>)</w:t>
        </w:r>
        <w:r w:rsidR="00907F79">
          <w:rPr>
            <w:sz w:val="22"/>
            <w:szCs w:val="22"/>
          </w:rPr>
          <w:t>, etc.</w:t>
        </w:r>
        <w:r w:rsidR="00907F79" w:rsidRPr="00C62931">
          <w:rPr>
            <w:sz w:val="22"/>
            <w:szCs w:val="22"/>
          </w:rPr>
          <w:t xml:space="preserve"> Además, incluye funciones para determinar dónde hubo movimiento y en qué dirección. </w:t>
        </w:r>
      </w:moveTo>
    </w:p>
    <w:moveToRangeEnd w:id="129"/>
    <w:p w:rsidR="00DD40C7" w:rsidDel="00907F79" w:rsidRDefault="00DD40C7" w:rsidP="00DD40C7">
      <w:pPr>
        <w:jc w:val="both"/>
        <w:rPr>
          <w:del w:id="131" w:author="jessi_3118@hotmail.com" w:date="2017-09-11T19:24:00Z"/>
          <w:rFonts w:ascii="Cambria" w:hAnsi="Cambria"/>
        </w:rPr>
      </w:pPr>
    </w:p>
    <w:p w:rsidR="00DD40C7" w:rsidRPr="001A391D" w:rsidRDefault="00DD40C7" w:rsidP="00DD40C7">
      <w:pPr>
        <w:jc w:val="both"/>
        <w:rPr>
          <w:rFonts w:ascii="Cambria" w:hAnsi="Cambria" w:cs="NimbusSanL"/>
          <w:color w:val="000000"/>
        </w:rPr>
      </w:pPr>
      <w:r w:rsidRPr="001A391D">
        <w:rPr>
          <w:rFonts w:ascii="Cambria" w:hAnsi="Cambria"/>
        </w:rPr>
        <w:t xml:space="preserve">Desde su aparición </w:t>
      </w:r>
      <w:proofErr w:type="spellStart"/>
      <w:r w:rsidRPr="001A391D">
        <w:rPr>
          <w:rFonts w:ascii="Cambria" w:hAnsi="Cambria"/>
        </w:rPr>
        <w:t>OpenCV</w:t>
      </w:r>
      <w:proofErr w:type="spellEnd"/>
      <w:r w:rsidRPr="001A391D">
        <w:rPr>
          <w:rFonts w:ascii="Cambria" w:hAnsi="Cambria"/>
        </w:rPr>
        <w:t xml:space="preserve"> ha sido usado en numerosas aplicaciones. Entre las cuales se encuentran la unión de imágenes de satélites y de mapas web, la reducción de ruido en imágenes médicas, los sistemas de detección de movimiento, la calibración de cámaras, el manejo de vehículos no tripulados, el reconocimiento de gestos, etc. </w:t>
      </w:r>
      <w:del w:id="132" w:author="jessi_3118@hotmail.com" w:date="2017-09-11T19:25:00Z">
        <w:r w:rsidRPr="001A391D" w:rsidDel="00885B89">
          <w:rPr>
            <w:rFonts w:ascii="Cambria" w:hAnsi="Cambria" w:cs="NimbusSanL"/>
            <w:color w:val="000000"/>
          </w:rPr>
          <w:delText>OpenCV es empleado también en reconocimiento de música y sonido, mediante la aplicación de técnicas de reconocimiento de visión en imágenes de espectrogramas del sonido.</w:delText>
        </w:r>
      </w:del>
    </w:p>
    <w:p w:rsidR="00DD40C7" w:rsidRDefault="00DD40C7" w:rsidP="00DD40C7">
      <w:pPr>
        <w:pStyle w:val="Texto"/>
        <w:ind w:firstLine="0"/>
        <w:rPr>
          <w:sz w:val="22"/>
          <w:szCs w:val="22"/>
        </w:rPr>
      </w:pPr>
      <w:r w:rsidRPr="003B43DA">
        <w:rPr>
          <w:sz w:val="22"/>
          <w:szCs w:val="22"/>
        </w:rPr>
        <w:lastRenderedPageBreak/>
        <w:t>Hay una gran cantidad de empresas y centros de investigación que emplean estas técnicas como IBM, Microsoft, Intel, SONY, Siemens, Google, Stanford, MIT, CMU, Cambridge e INRIA.</w:t>
      </w:r>
    </w:p>
    <w:p w:rsidR="00DD40C7" w:rsidRPr="003B43DA" w:rsidRDefault="00DD40C7" w:rsidP="00DD40C7">
      <w:pPr>
        <w:pStyle w:val="Texto"/>
        <w:ind w:firstLine="0"/>
        <w:rPr>
          <w:sz w:val="22"/>
          <w:szCs w:val="22"/>
        </w:rPr>
      </w:pPr>
      <w:r>
        <w:rPr>
          <w:sz w:val="22"/>
          <w:szCs w:val="22"/>
        </w:rPr>
        <w:t xml:space="preserve">En este trabajo se ha empleado la versión 3.2 de </w:t>
      </w:r>
      <w:proofErr w:type="spellStart"/>
      <w:r>
        <w:rPr>
          <w:sz w:val="22"/>
          <w:szCs w:val="22"/>
        </w:rPr>
        <w:t>OpenCV</w:t>
      </w:r>
      <w:proofErr w:type="spellEnd"/>
      <w:ins w:id="133" w:author="jessi_3118@hotmail.com" w:date="2017-09-11T19:24:00Z">
        <w:r w:rsidR="00907F79">
          <w:rPr>
            <w:sz w:val="22"/>
            <w:szCs w:val="22"/>
          </w:rPr>
          <w:t xml:space="preserve"> [69]</w:t>
        </w:r>
      </w:ins>
      <w:r>
        <w:rPr>
          <w:sz w:val="22"/>
          <w:szCs w:val="22"/>
        </w:rPr>
        <w:t xml:space="preserve"> en Python. Esta librería se empleará para realizar todo lo relacionado con el tratamiento de imágenes. Con ello se extraerán datos que puedan emplearse a la hora de tomar decisiones para que los robots funcionen correctamente.</w:t>
      </w:r>
    </w:p>
    <w:p w:rsidR="00DD40C7" w:rsidRPr="00A4535A" w:rsidDel="00855BBA" w:rsidRDefault="00DD40C7" w:rsidP="00DD40C7">
      <w:pPr>
        <w:rPr>
          <w:del w:id="134" w:author="jessi_3118@hotmail.com" w:date="2017-09-11T19:28:00Z"/>
        </w:rPr>
      </w:pPr>
    </w:p>
    <w:p w:rsidR="00DD40C7" w:rsidDel="00656F65" w:rsidRDefault="00DD40C7" w:rsidP="00DD40C7">
      <w:pPr>
        <w:pStyle w:val="SubTitulos-TFG"/>
        <w:rPr>
          <w:moveFrom w:id="135" w:author="jessi_3118@hotmail.com" w:date="2017-09-11T19:19:00Z"/>
        </w:rPr>
      </w:pPr>
      <w:moveFromRangeStart w:id="136" w:author="jessi_3118@hotmail.com" w:date="2017-09-11T19:19:00Z" w:name="move492920913"/>
      <w:moveFrom w:id="137" w:author="jessi_3118@hotmail.com" w:date="2017-09-11T19:19:00Z">
        <w:r w:rsidDel="00656F65">
          <w:t>Python</w:t>
        </w:r>
      </w:moveFrom>
    </w:p>
    <w:p w:rsidR="00DD40C7" w:rsidDel="00656F65" w:rsidRDefault="00DD40C7" w:rsidP="00DD40C7">
      <w:pPr>
        <w:pStyle w:val="SubTitulos-TFG"/>
        <w:numPr>
          <w:ilvl w:val="0"/>
          <w:numId w:val="0"/>
        </w:numPr>
        <w:rPr>
          <w:moveFrom w:id="138" w:author="jessi_3118@hotmail.com" w:date="2017-09-11T19:19:00Z"/>
        </w:rPr>
      </w:pPr>
    </w:p>
    <w:p w:rsidR="00DD40C7" w:rsidDel="00656F65" w:rsidRDefault="00DD40C7" w:rsidP="00DD40C7">
      <w:pPr>
        <w:jc w:val="both"/>
        <w:rPr>
          <w:moveFrom w:id="139" w:author="jessi_3118@hotmail.com" w:date="2017-09-11T19:19:00Z"/>
        </w:rPr>
      </w:pPr>
      <w:moveFrom w:id="140" w:author="jessi_3118@hotmail.com" w:date="2017-09-11T19:19:00Z">
        <w:r w:rsidDel="00656F65">
          <w:t xml:space="preserve">Python se trata de un lenguaje de programación fácil de aprender y de alto nivel. Su creador fue Guido van Rossum, un investigador holandés que trabajaba en el centro de investigación CWI (Centrum Wiskunde &amp; Informatica). La primera versión surgió en 1991 pero no fue publicado hasta tres años después. Guido dio el nombre de Python en honor a la serie de televisión </w:t>
        </w:r>
        <w:r w:rsidRPr="006E14F3" w:rsidDel="00656F65">
          <w:rPr>
            <w:i/>
          </w:rPr>
          <w:t>Monty Python’s Flying Circus</w:t>
        </w:r>
        <w:r w:rsidDel="00656F65">
          <w:t>.</w:t>
        </w:r>
      </w:moveFrom>
    </w:p>
    <w:p w:rsidR="00DD40C7" w:rsidDel="00656F65" w:rsidRDefault="00DD40C7" w:rsidP="00DD40C7">
      <w:pPr>
        <w:jc w:val="both"/>
        <w:rPr>
          <w:moveFrom w:id="141" w:author="jessi_3118@hotmail.com" w:date="2017-09-11T19:19:00Z"/>
        </w:rPr>
      </w:pPr>
      <w:moveFrom w:id="142" w:author="jessi_3118@hotmail.com" w:date="2017-09-11T19:19:00Z">
        <w:r w:rsidDel="00656F65">
          <w:t>Python incluye orientación a objetos, manejo de excepciones, listas, diccionarios, etc. A pesar de todo lo que soporta, se creó con el objetivo de que fuera un lenguaje sencillo de entender, sin perder todas las funcionalidades que pueden ofrecer lenguajes complejos tales como C.</w:t>
        </w:r>
      </w:moveFrom>
    </w:p>
    <w:p w:rsidR="00DD40C7" w:rsidDel="00656F65" w:rsidRDefault="00DD40C7" w:rsidP="00DD40C7">
      <w:pPr>
        <w:jc w:val="both"/>
        <w:rPr>
          <w:moveFrom w:id="143" w:author="jessi_3118@hotmail.com" w:date="2017-09-11T19:19:00Z"/>
        </w:rPr>
      </w:pPr>
      <w:moveFrom w:id="144" w:author="jessi_3118@hotmail.com" w:date="2017-09-11T19:19:00Z">
        <w:r w:rsidDel="00656F65">
          <w:t>Actualmente Python se trata de un lenguaje de código abierto administrado por Python Software Foundation. Este lenguaje incluye módulos que permiten la entrada y salida de ficheros, sockets, llamadas al sistema e incluso interfaces graficas como GTK y Qt. Además, permite dividir el programa en módulos reutilizables y no es necesario compilarlo, pues es un lenguaje de programación interpretado.</w:t>
        </w:r>
        <w:r w:rsidDel="00656F65">
          <w:rPr>
            <w:rFonts w:ascii="Helvetica" w:hAnsi="Helvetica"/>
            <w:color w:val="161813"/>
            <w:shd w:val="clear" w:color="auto" w:fill="F7F7F7"/>
          </w:rPr>
          <w:t> </w:t>
        </w:r>
      </w:moveFrom>
    </w:p>
    <w:p w:rsidR="00DD40C7" w:rsidDel="00656F65" w:rsidRDefault="00DD40C7" w:rsidP="00DD40C7">
      <w:pPr>
        <w:jc w:val="both"/>
        <w:rPr>
          <w:moveFrom w:id="145" w:author="jessi_3118@hotmail.com" w:date="2017-09-11T19:19:00Z"/>
        </w:rPr>
      </w:pPr>
      <w:moveFrom w:id="146" w:author="jessi_3118@hotmail.com" w:date="2017-09-11T19:19:00Z">
        <w:r w:rsidDel="00656F65">
          <w:t>La última versión ofrecida por Python Software Foundation es la 3.6.2, pero en nuestro caso se empleará la 2.7.12.</w:t>
        </w:r>
      </w:moveFrom>
    </w:p>
    <w:moveFromRangeEnd w:id="136"/>
    <w:p w:rsidR="00DD40C7" w:rsidDel="00855BBA" w:rsidRDefault="00DD40C7" w:rsidP="00DD40C7">
      <w:pPr>
        <w:jc w:val="both"/>
        <w:rPr>
          <w:del w:id="147" w:author="jessi_3118@hotmail.com" w:date="2017-09-11T19:28:00Z"/>
        </w:rPr>
      </w:pPr>
    </w:p>
    <w:p w:rsidR="00DD40C7" w:rsidRDefault="00DD40C7" w:rsidP="00DD40C7">
      <w:pPr>
        <w:pStyle w:val="SubTitulos-TFG"/>
      </w:pPr>
      <w:proofErr w:type="spellStart"/>
      <w:r>
        <w:t>PyQt</w:t>
      </w:r>
      <w:proofErr w:type="spellEnd"/>
    </w:p>
    <w:p w:rsidR="00DD40C7" w:rsidRPr="0019434E" w:rsidRDefault="00DD40C7" w:rsidP="00DD40C7">
      <w:pPr>
        <w:pStyle w:val="Prrafodelista"/>
        <w:numPr>
          <w:ilvl w:val="0"/>
          <w:numId w:val="2"/>
        </w:numPr>
        <w:jc w:val="both"/>
        <w:rPr>
          <w:rFonts w:ascii="Cambria" w:hAnsi="Cambria" w:cs="CMBX12"/>
          <w:vanish/>
          <w:sz w:val="34"/>
          <w:szCs w:val="34"/>
        </w:rPr>
      </w:pPr>
    </w:p>
    <w:p w:rsidR="00DD40C7" w:rsidRPr="0019434E" w:rsidRDefault="00DD40C7" w:rsidP="00DD40C7">
      <w:pPr>
        <w:pStyle w:val="Prrafodelista"/>
        <w:numPr>
          <w:ilvl w:val="0"/>
          <w:numId w:val="2"/>
        </w:numPr>
        <w:jc w:val="both"/>
        <w:rPr>
          <w:rFonts w:ascii="Cambria" w:hAnsi="Cambria" w:cs="CMBX12"/>
          <w:vanish/>
          <w:sz w:val="34"/>
          <w:szCs w:val="34"/>
        </w:rPr>
      </w:pPr>
    </w:p>
    <w:p w:rsidR="00DD40C7" w:rsidRDefault="00DD40C7" w:rsidP="00DD40C7">
      <w:pPr>
        <w:pStyle w:val="Prrafodelista"/>
        <w:ind w:left="0"/>
        <w:jc w:val="both"/>
      </w:pPr>
    </w:p>
    <w:p w:rsidR="00DD40C7" w:rsidRPr="00976DC7" w:rsidRDefault="00DD40C7" w:rsidP="00DD40C7">
      <w:pPr>
        <w:pStyle w:val="Prrafodelista"/>
        <w:ind w:left="0"/>
        <w:jc w:val="both"/>
        <w:rPr>
          <w:rFonts w:ascii="Cambria" w:hAnsi="Cambria"/>
        </w:rPr>
      </w:pPr>
      <w:proofErr w:type="spellStart"/>
      <w:r w:rsidRPr="00976DC7">
        <w:rPr>
          <w:rFonts w:ascii="Cambria" w:hAnsi="Cambria"/>
        </w:rPr>
        <w:t>PyQt</w:t>
      </w:r>
      <w:proofErr w:type="spellEnd"/>
      <w:r w:rsidRPr="00976DC7">
        <w:rPr>
          <w:rFonts w:ascii="Cambria" w:hAnsi="Cambria"/>
        </w:rPr>
        <w:t xml:space="preserve"> es un conjunto de enlaces Python para el conjunto de herramientas </w:t>
      </w:r>
      <w:proofErr w:type="spellStart"/>
      <w:r w:rsidRPr="00976DC7">
        <w:rPr>
          <w:rFonts w:ascii="Cambria" w:hAnsi="Cambria"/>
        </w:rPr>
        <w:t>Qt</w:t>
      </w:r>
      <w:proofErr w:type="spellEnd"/>
      <w:r w:rsidRPr="00976DC7">
        <w:rPr>
          <w:rFonts w:ascii="Cambria" w:hAnsi="Cambria"/>
        </w:rPr>
        <w:t xml:space="preserve">, las cuales se emplean para el desarrollo de la interfaz gráfica. Fue desarrollado por </w:t>
      </w:r>
      <w:proofErr w:type="spellStart"/>
      <w:r w:rsidRPr="00976DC7">
        <w:rPr>
          <w:rFonts w:ascii="Cambria" w:hAnsi="Cambria"/>
        </w:rPr>
        <w:t>Riverbank</w:t>
      </w:r>
      <w:proofErr w:type="spellEnd"/>
      <w:r w:rsidRPr="00976DC7">
        <w:rPr>
          <w:rFonts w:ascii="Cambria" w:hAnsi="Cambria"/>
        </w:rPr>
        <w:t xml:space="preserve"> Computing </w:t>
      </w:r>
      <w:proofErr w:type="spellStart"/>
      <w:r w:rsidRPr="00976DC7">
        <w:rPr>
          <w:rFonts w:ascii="Cambria" w:hAnsi="Cambria"/>
        </w:rPr>
        <w:t>Ltd</w:t>
      </w:r>
      <w:proofErr w:type="spellEnd"/>
      <w:r w:rsidRPr="00976DC7">
        <w:rPr>
          <w:rFonts w:ascii="Cambria" w:hAnsi="Cambria"/>
        </w:rPr>
        <w:t xml:space="preserve"> y es soportado por Windows, Linux, Mac OS/X, iOS y Android.</w:t>
      </w:r>
    </w:p>
    <w:p w:rsidR="00DD40C7" w:rsidRPr="00976DC7" w:rsidRDefault="00DD40C7" w:rsidP="00DD40C7">
      <w:pPr>
        <w:pStyle w:val="Prrafodelista"/>
        <w:ind w:left="0"/>
        <w:jc w:val="both"/>
        <w:rPr>
          <w:rFonts w:ascii="Cambria" w:hAnsi="Cambria"/>
        </w:rPr>
      </w:pPr>
    </w:p>
    <w:p w:rsidR="00DD40C7" w:rsidRPr="00976DC7" w:rsidRDefault="00DD40C7" w:rsidP="00DD40C7">
      <w:pPr>
        <w:pStyle w:val="Prrafodelista"/>
        <w:ind w:left="0"/>
        <w:jc w:val="both"/>
        <w:rPr>
          <w:rFonts w:ascii="Cambria" w:hAnsi="Cambria"/>
        </w:rPr>
      </w:pPr>
      <w:proofErr w:type="spellStart"/>
      <w:r w:rsidRPr="00976DC7">
        <w:rPr>
          <w:rFonts w:ascii="Cambria" w:hAnsi="Cambria"/>
        </w:rPr>
        <w:t>Qt</w:t>
      </w:r>
      <w:proofErr w:type="spellEnd"/>
      <w:r w:rsidRPr="00976DC7">
        <w:rPr>
          <w:rFonts w:ascii="Cambria" w:hAnsi="Cambria"/>
        </w:rPr>
        <w:t xml:space="preserve"> es un </w:t>
      </w:r>
      <w:del w:id="148" w:author="jessi_3118@hotmail.com" w:date="2017-09-11T19:24:00Z">
        <w:r w:rsidR="006866DB" w:rsidDel="00907F79">
          <w:fldChar w:fldCharType="begin"/>
        </w:r>
        <w:r w:rsidR="006866DB" w:rsidDel="00907F79">
          <w:delInstrText xml:space="preserve"> HYPERLINK "https://es.wikipedia.org/wiki/Framework" \o "Framework" </w:delInstrText>
        </w:r>
        <w:r w:rsidR="006866DB" w:rsidDel="00907F79">
          <w:fldChar w:fldCharType="separate"/>
        </w:r>
        <w:r w:rsidRPr="00976DC7" w:rsidDel="00907F79">
          <w:rPr>
            <w:rStyle w:val="Hipervnculo"/>
            <w:rFonts w:ascii="Cambria" w:hAnsi="Cambria" w:cs="Arial"/>
            <w:color w:val="auto"/>
            <w:u w:val="none"/>
            <w:shd w:val="clear" w:color="auto" w:fill="FFFFFF"/>
          </w:rPr>
          <w:delText>framework</w:delText>
        </w:r>
        <w:r w:rsidR="006866DB" w:rsidDel="00907F79">
          <w:rPr>
            <w:rStyle w:val="Hipervnculo"/>
            <w:rFonts w:ascii="Cambria" w:hAnsi="Cambria" w:cs="Arial"/>
            <w:color w:val="auto"/>
            <w:u w:val="none"/>
            <w:shd w:val="clear" w:color="auto" w:fill="FFFFFF"/>
          </w:rPr>
          <w:fldChar w:fldCharType="end"/>
        </w:r>
        <w:r w:rsidRPr="00976DC7" w:rsidDel="00907F79">
          <w:rPr>
            <w:rFonts w:ascii="Cambria" w:hAnsi="Cambria" w:cs="Arial"/>
            <w:shd w:val="clear" w:color="auto" w:fill="FFFFFF"/>
          </w:rPr>
          <w:delText> </w:delText>
        </w:r>
      </w:del>
      <w:ins w:id="149" w:author="jessi_3118@hotmail.com" w:date="2017-09-11T19:24:00Z">
        <w:r w:rsidR="00907F79">
          <w:fldChar w:fldCharType="begin"/>
        </w:r>
        <w:r w:rsidR="00907F79">
          <w:instrText xml:space="preserve"> HYPERLINK "https://es.wikipedia.org/wiki/Framework" \o "Framework" </w:instrText>
        </w:r>
        <w:r w:rsidR="00907F79">
          <w:fldChar w:fldCharType="separate"/>
        </w:r>
        <w:r w:rsidR="00907F79">
          <w:rPr>
            <w:rStyle w:val="Hipervnculo"/>
            <w:rFonts w:ascii="Cambria" w:hAnsi="Cambria" w:cs="Arial"/>
            <w:color w:val="auto"/>
            <w:u w:val="none"/>
            <w:shd w:val="clear" w:color="auto" w:fill="FFFFFF"/>
          </w:rPr>
          <w:t>entorno</w:t>
        </w:r>
        <w:r w:rsidR="00907F79">
          <w:rPr>
            <w:rStyle w:val="Hipervnculo"/>
            <w:rFonts w:ascii="Cambria" w:hAnsi="Cambria" w:cs="Arial"/>
            <w:color w:val="auto"/>
            <w:u w:val="none"/>
            <w:shd w:val="clear" w:color="auto" w:fill="FFFFFF"/>
          </w:rPr>
          <w:fldChar w:fldCharType="end"/>
        </w:r>
        <w:r w:rsidR="00907F79" w:rsidRPr="00976DC7">
          <w:rPr>
            <w:rFonts w:ascii="Cambria" w:hAnsi="Cambria" w:cs="Arial"/>
            <w:shd w:val="clear" w:color="auto" w:fill="FFFFFF"/>
          </w:rPr>
          <w:t> </w:t>
        </w:r>
      </w:ins>
      <w:hyperlink r:id="rId8" w:tooltip="Multiplataforma" w:history="1">
        <w:r w:rsidRPr="00976DC7">
          <w:rPr>
            <w:rStyle w:val="Hipervnculo"/>
            <w:rFonts w:ascii="Cambria" w:hAnsi="Cambria" w:cs="Arial"/>
            <w:color w:val="auto"/>
            <w:u w:val="none"/>
            <w:shd w:val="clear" w:color="auto" w:fill="FFFFFF"/>
          </w:rPr>
          <w:t>multiplataforma</w:t>
        </w:r>
      </w:hyperlink>
      <w:r w:rsidRPr="00976DC7">
        <w:rPr>
          <w:rFonts w:ascii="Cambria" w:hAnsi="Cambria" w:cs="Arial"/>
          <w:shd w:val="clear" w:color="auto" w:fill="FFFFFF"/>
        </w:rPr>
        <w:t> </w:t>
      </w:r>
      <w:hyperlink r:id="rId9" w:tooltip="Programación orientada a objetos" w:history="1">
        <w:r w:rsidRPr="00976DC7">
          <w:rPr>
            <w:rStyle w:val="Hipervnculo"/>
            <w:rFonts w:ascii="Cambria" w:hAnsi="Cambria" w:cs="Arial"/>
            <w:color w:val="auto"/>
            <w:u w:val="none"/>
            <w:shd w:val="clear" w:color="auto" w:fill="FFFFFF"/>
          </w:rPr>
          <w:t>orientado a objetos</w:t>
        </w:r>
      </w:hyperlink>
      <w:r w:rsidRPr="00976DC7">
        <w:rPr>
          <w:rFonts w:ascii="Cambria" w:hAnsi="Cambria"/>
        </w:rPr>
        <w:t xml:space="preserve"> desarrollado en C++  que permite desarrollar interfaces gráficas e incluye sockets, hilos, Unicode, bases de datos SQL, etc. </w:t>
      </w:r>
      <w:proofErr w:type="spellStart"/>
      <w:r w:rsidRPr="00976DC7">
        <w:rPr>
          <w:rFonts w:ascii="Cambria" w:hAnsi="Cambria"/>
        </w:rPr>
        <w:t>PyQt</w:t>
      </w:r>
      <w:proofErr w:type="spellEnd"/>
      <w:r w:rsidRPr="00976DC7">
        <w:rPr>
          <w:rFonts w:ascii="Cambria" w:hAnsi="Cambria"/>
        </w:rPr>
        <w:t xml:space="preserve"> combina todas las ventajas de </w:t>
      </w:r>
      <w:proofErr w:type="spellStart"/>
      <w:r w:rsidRPr="00976DC7">
        <w:rPr>
          <w:rFonts w:ascii="Cambria" w:hAnsi="Cambria"/>
        </w:rPr>
        <w:t>Qt</w:t>
      </w:r>
      <w:proofErr w:type="spellEnd"/>
      <w:r w:rsidRPr="00976DC7">
        <w:rPr>
          <w:rFonts w:ascii="Cambria" w:hAnsi="Cambria"/>
        </w:rPr>
        <w:t xml:space="preserve"> y Python, pues permite emplear todas las funcionalidades ofrecidas por </w:t>
      </w:r>
      <w:proofErr w:type="spellStart"/>
      <w:r w:rsidRPr="00976DC7">
        <w:rPr>
          <w:rFonts w:ascii="Cambria" w:hAnsi="Cambria"/>
        </w:rPr>
        <w:t>Qt</w:t>
      </w:r>
      <w:proofErr w:type="spellEnd"/>
      <w:r w:rsidRPr="00976DC7">
        <w:rPr>
          <w:rFonts w:ascii="Cambria" w:hAnsi="Cambria"/>
        </w:rPr>
        <w:t xml:space="preserve"> con un lenguaje de programación tan sencillo como Python.</w:t>
      </w:r>
    </w:p>
    <w:p w:rsidR="00DD40C7" w:rsidRPr="00976DC7" w:rsidRDefault="00DD40C7" w:rsidP="00DD40C7">
      <w:pPr>
        <w:pStyle w:val="Prrafodelista"/>
        <w:ind w:left="0"/>
        <w:jc w:val="both"/>
        <w:rPr>
          <w:rFonts w:ascii="Cambria" w:hAnsi="Cambria"/>
        </w:rPr>
      </w:pPr>
    </w:p>
    <w:p w:rsidR="00DD40C7" w:rsidRPr="00976DC7" w:rsidRDefault="00DD40C7" w:rsidP="00DD40C7">
      <w:pPr>
        <w:pStyle w:val="Prrafodelista"/>
        <w:ind w:left="0"/>
        <w:jc w:val="both"/>
        <w:rPr>
          <w:rFonts w:ascii="Cambria" w:hAnsi="Cambria"/>
        </w:rPr>
      </w:pPr>
      <w:r w:rsidRPr="00976DC7">
        <w:rPr>
          <w:rFonts w:ascii="Cambria" w:hAnsi="Cambria"/>
        </w:rPr>
        <w:t xml:space="preserve">En este proyecto se ha empleado la versión 5 de </w:t>
      </w:r>
      <w:proofErr w:type="spellStart"/>
      <w:r w:rsidRPr="00976DC7">
        <w:rPr>
          <w:rFonts w:ascii="Cambria" w:hAnsi="Cambria"/>
        </w:rPr>
        <w:t>PyQt</w:t>
      </w:r>
      <w:proofErr w:type="spellEnd"/>
      <w:r w:rsidRPr="00976DC7">
        <w:rPr>
          <w:rFonts w:ascii="Cambria" w:hAnsi="Cambria"/>
        </w:rPr>
        <w:t xml:space="preserve">. PyQt5 es un conjunto de enlaces Python para Qt5, disponible en Python 2.x y 3.x. Tiene más de 620 clases y 6000 funciones y métodos. PyQt5 dispone de una licencia dual, es decir, los desarrolladores pueden elegir entre una licencia GPL (General </w:t>
      </w:r>
      <w:proofErr w:type="spellStart"/>
      <w:r w:rsidRPr="00976DC7">
        <w:rPr>
          <w:rFonts w:ascii="Cambria" w:hAnsi="Cambria"/>
        </w:rPr>
        <w:t>Public</w:t>
      </w:r>
      <w:proofErr w:type="spellEnd"/>
      <w:r w:rsidRPr="00976DC7">
        <w:rPr>
          <w:rFonts w:ascii="Cambria" w:hAnsi="Cambria"/>
        </w:rPr>
        <w:t xml:space="preserve"> </w:t>
      </w:r>
      <w:proofErr w:type="spellStart"/>
      <w:r w:rsidRPr="00976DC7">
        <w:rPr>
          <w:rFonts w:ascii="Cambria" w:hAnsi="Cambria"/>
        </w:rPr>
        <w:t>Licence</w:t>
      </w:r>
      <w:proofErr w:type="spellEnd"/>
      <w:r w:rsidRPr="00976DC7">
        <w:rPr>
          <w:rFonts w:ascii="Cambria" w:hAnsi="Cambria"/>
        </w:rPr>
        <w:t xml:space="preserve">) o una licencia comercial. </w:t>
      </w:r>
    </w:p>
    <w:p w:rsidR="00DD40C7" w:rsidRPr="00976DC7" w:rsidRDefault="00DD40C7" w:rsidP="00DD40C7">
      <w:pPr>
        <w:pStyle w:val="Prrafodelista"/>
        <w:ind w:left="0"/>
        <w:jc w:val="both"/>
        <w:rPr>
          <w:rFonts w:ascii="Cambria" w:hAnsi="Cambria"/>
        </w:rPr>
      </w:pPr>
    </w:p>
    <w:p w:rsidR="00DD40C7" w:rsidRPr="00976DC7" w:rsidRDefault="00907F79" w:rsidP="00DD40C7">
      <w:pPr>
        <w:pStyle w:val="Prrafodelista"/>
        <w:ind w:left="0"/>
        <w:jc w:val="both"/>
        <w:rPr>
          <w:rFonts w:ascii="Cambria" w:hAnsi="Cambria"/>
        </w:rPr>
      </w:pPr>
      <w:ins w:id="150" w:author="jessi_3118@hotmail.com" w:date="2017-09-11T19:24:00Z">
        <w:r>
          <w:rPr>
            <w:rFonts w:ascii="Cambria" w:hAnsi="Cambria" w:cs="DejaVuSans"/>
          </w:rPr>
          <w:t>La interfaz gráfica de los c</w:t>
        </w:r>
        <w:r w:rsidRPr="006F4CE5">
          <w:rPr>
            <w:rFonts w:ascii="Cambria" w:hAnsi="Cambria" w:cs="DejaVuSans"/>
          </w:rPr>
          <w:t xml:space="preserve">omponentes académicos creados </w:t>
        </w:r>
        <w:r>
          <w:rPr>
            <w:rFonts w:ascii="Cambria" w:hAnsi="Cambria" w:cs="DejaVuSans"/>
          </w:rPr>
          <w:t xml:space="preserve">en las prácticas </w:t>
        </w:r>
        <w:r w:rsidRPr="006F4CE5">
          <w:rPr>
            <w:rFonts w:ascii="Cambria" w:hAnsi="Cambria" w:cs="DejaVuSans"/>
          </w:rPr>
          <w:t>está</w:t>
        </w:r>
        <w:r>
          <w:rPr>
            <w:rFonts w:ascii="Cambria" w:hAnsi="Cambria" w:cs="DejaVuSans"/>
          </w:rPr>
          <w:t xml:space="preserve"> </w:t>
        </w:r>
        <w:r w:rsidRPr="006F4CE5">
          <w:rPr>
            <w:rFonts w:ascii="Cambria" w:hAnsi="Cambria" w:cs="DejaVuSans"/>
          </w:rPr>
          <w:t xml:space="preserve">escrita usando </w:t>
        </w:r>
        <w:proofErr w:type="spellStart"/>
        <w:r w:rsidRPr="006F4CE5">
          <w:rPr>
            <w:rFonts w:ascii="Cambria" w:hAnsi="Cambria" w:cs="DejaVuSans"/>
          </w:rPr>
          <w:t>PyQt</w:t>
        </w:r>
        <w:proofErr w:type="spellEnd"/>
        <w:r>
          <w:rPr>
            <w:rFonts w:ascii="Cambria" w:hAnsi="Cambria"/>
          </w:rPr>
          <w:t xml:space="preserve">. </w:t>
        </w:r>
      </w:ins>
      <w:r w:rsidR="00DD40C7" w:rsidRPr="00976DC7">
        <w:rPr>
          <w:rFonts w:ascii="Cambria" w:hAnsi="Cambria"/>
        </w:rPr>
        <w:t xml:space="preserve">Las clases de PyQt5 se dividen en ciertos módulos, tales como </w:t>
      </w:r>
      <w:proofErr w:type="spellStart"/>
      <w:r w:rsidR="00DD40C7" w:rsidRPr="00976DC7">
        <w:rPr>
          <w:rFonts w:ascii="Cambria" w:hAnsi="Cambria"/>
        </w:rPr>
        <w:t>QtCore</w:t>
      </w:r>
      <w:proofErr w:type="spellEnd"/>
      <w:r w:rsidR="00DD40C7" w:rsidRPr="00976DC7">
        <w:rPr>
          <w:rFonts w:ascii="Cambria" w:hAnsi="Cambria"/>
        </w:rPr>
        <w:t xml:space="preserve">, </w:t>
      </w:r>
      <w:proofErr w:type="spellStart"/>
      <w:r w:rsidR="00DD40C7" w:rsidRPr="00976DC7">
        <w:rPr>
          <w:rFonts w:ascii="Cambria" w:hAnsi="Cambria"/>
        </w:rPr>
        <w:t>QtGui</w:t>
      </w:r>
      <w:proofErr w:type="spellEnd"/>
      <w:r w:rsidR="00DD40C7" w:rsidRPr="00976DC7">
        <w:rPr>
          <w:rFonts w:ascii="Cambria" w:hAnsi="Cambria"/>
        </w:rPr>
        <w:t xml:space="preserve">, </w:t>
      </w:r>
      <w:proofErr w:type="spellStart"/>
      <w:r w:rsidR="00DD40C7" w:rsidRPr="00976DC7">
        <w:rPr>
          <w:rFonts w:ascii="Cambria" w:hAnsi="Cambria"/>
        </w:rPr>
        <w:t>QtWidgets</w:t>
      </w:r>
      <w:proofErr w:type="spellEnd"/>
      <w:r w:rsidR="00DD40C7" w:rsidRPr="00976DC7">
        <w:rPr>
          <w:rFonts w:ascii="Cambria" w:hAnsi="Cambria"/>
        </w:rPr>
        <w:t xml:space="preserve">, </w:t>
      </w:r>
      <w:proofErr w:type="spellStart"/>
      <w:r w:rsidR="00DD40C7" w:rsidRPr="00976DC7">
        <w:rPr>
          <w:rFonts w:ascii="Cambria" w:hAnsi="Cambria"/>
        </w:rPr>
        <w:t>QtXml</w:t>
      </w:r>
      <w:proofErr w:type="spellEnd"/>
      <w:r w:rsidR="00DD40C7" w:rsidRPr="00976DC7">
        <w:rPr>
          <w:rFonts w:ascii="Cambria" w:hAnsi="Cambria"/>
        </w:rPr>
        <w:t xml:space="preserve">, </w:t>
      </w:r>
      <w:proofErr w:type="spellStart"/>
      <w:r w:rsidR="00DD40C7" w:rsidRPr="00976DC7">
        <w:rPr>
          <w:rFonts w:ascii="Cambria" w:hAnsi="Cambria"/>
        </w:rPr>
        <w:t>QtSql</w:t>
      </w:r>
      <w:proofErr w:type="spellEnd"/>
      <w:r w:rsidR="00DD40C7" w:rsidRPr="00976DC7">
        <w:rPr>
          <w:rFonts w:ascii="Cambria" w:hAnsi="Cambria"/>
        </w:rPr>
        <w:t>, etc. En las prácticas desarrolladas se ha hecho uso de los siguientes módulos:</w:t>
      </w:r>
    </w:p>
    <w:p w:rsidR="00DD40C7" w:rsidRPr="00976DC7" w:rsidRDefault="00DD40C7" w:rsidP="00DD40C7">
      <w:pPr>
        <w:pStyle w:val="Prrafodelista"/>
        <w:ind w:left="0"/>
        <w:jc w:val="both"/>
        <w:rPr>
          <w:rFonts w:ascii="Cambria" w:hAnsi="Cambria"/>
        </w:rPr>
      </w:pPr>
    </w:p>
    <w:p w:rsidR="00DD40C7" w:rsidRPr="00976DC7" w:rsidRDefault="00DD40C7" w:rsidP="00DD40C7">
      <w:pPr>
        <w:pStyle w:val="Prrafodelista"/>
        <w:numPr>
          <w:ilvl w:val="0"/>
          <w:numId w:val="3"/>
        </w:numPr>
        <w:jc w:val="both"/>
        <w:rPr>
          <w:rFonts w:ascii="Cambria" w:hAnsi="Cambria"/>
        </w:rPr>
      </w:pPr>
      <w:proofErr w:type="spellStart"/>
      <w:r w:rsidRPr="00976DC7">
        <w:rPr>
          <w:rFonts w:ascii="Cambria" w:hAnsi="Cambria"/>
        </w:rPr>
        <w:t>QtCore</w:t>
      </w:r>
      <w:proofErr w:type="spellEnd"/>
      <w:r w:rsidRPr="00976DC7">
        <w:rPr>
          <w:rFonts w:ascii="Cambria" w:hAnsi="Cambria"/>
        </w:rPr>
        <w:t xml:space="preserve">: contiene las funcionalidades principales </w:t>
      </w:r>
      <w:r>
        <w:rPr>
          <w:rFonts w:ascii="Cambria" w:hAnsi="Cambria"/>
        </w:rPr>
        <w:t>que no tienen que ver con la</w:t>
      </w:r>
      <w:r w:rsidRPr="00976DC7">
        <w:rPr>
          <w:rFonts w:ascii="Cambria" w:hAnsi="Cambria"/>
        </w:rPr>
        <w:t xml:space="preserve"> GUI. Este módulo se emplea para trabajar con archivos, diferentes tipos de datos, hilos, procesos, </w:t>
      </w:r>
      <w:proofErr w:type="spellStart"/>
      <w:r>
        <w:rPr>
          <w:rFonts w:ascii="Cambria" w:hAnsi="Cambria"/>
        </w:rPr>
        <w:t>url</w:t>
      </w:r>
      <w:proofErr w:type="spellEnd"/>
      <w:r>
        <w:rPr>
          <w:rFonts w:ascii="Cambria" w:hAnsi="Cambria"/>
        </w:rPr>
        <w:t>,</w:t>
      </w:r>
      <w:r w:rsidRPr="00976DC7">
        <w:rPr>
          <w:rFonts w:ascii="Cambria" w:hAnsi="Cambria"/>
        </w:rPr>
        <w:t xml:space="preserve"> etc.</w:t>
      </w:r>
    </w:p>
    <w:p w:rsidR="00DD40C7" w:rsidRDefault="00DD40C7" w:rsidP="00DD40C7">
      <w:pPr>
        <w:pStyle w:val="Prrafodelista"/>
        <w:numPr>
          <w:ilvl w:val="0"/>
          <w:numId w:val="3"/>
        </w:numPr>
        <w:jc w:val="both"/>
        <w:rPr>
          <w:rFonts w:ascii="Cambria" w:hAnsi="Cambria"/>
        </w:rPr>
      </w:pPr>
      <w:proofErr w:type="spellStart"/>
      <w:r w:rsidRPr="00976DC7">
        <w:rPr>
          <w:rFonts w:ascii="Cambria" w:hAnsi="Cambria"/>
        </w:rPr>
        <w:t>QtGui</w:t>
      </w:r>
      <w:proofErr w:type="spellEnd"/>
      <w:r w:rsidRPr="00976DC7">
        <w:rPr>
          <w:rFonts w:ascii="Cambria" w:hAnsi="Cambria"/>
        </w:rPr>
        <w:t>: contiene clases para el desarrollo de ventanas</w:t>
      </w:r>
      <w:r>
        <w:rPr>
          <w:rFonts w:ascii="Cambria" w:hAnsi="Cambria"/>
        </w:rPr>
        <w:t>, gráficos 2D, imágenes y texto.</w:t>
      </w:r>
    </w:p>
    <w:p w:rsidR="00DD40C7" w:rsidRPr="0039753E" w:rsidRDefault="00DD40C7" w:rsidP="00DD40C7">
      <w:pPr>
        <w:pStyle w:val="Prrafodelista"/>
        <w:numPr>
          <w:ilvl w:val="0"/>
          <w:numId w:val="3"/>
        </w:numPr>
        <w:jc w:val="both"/>
        <w:rPr>
          <w:rFonts w:ascii="Cambria" w:hAnsi="Cambria"/>
        </w:rPr>
      </w:pPr>
      <w:proofErr w:type="spellStart"/>
      <w:r w:rsidRPr="00917334">
        <w:rPr>
          <w:rFonts w:ascii="Cambria" w:hAnsi="Cambria"/>
        </w:rPr>
        <w:t>QtWidgets</w:t>
      </w:r>
      <w:proofErr w:type="spellEnd"/>
      <w:r w:rsidRPr="00917334">
        <w:rPr>
          <w:rFonts w:ascii="Cambria" w:hAnsi="Cambria"/>
        </w:rPr>
        <w:t xml:space="preserve">: dispone de clases que </w:t>
      </w:r>
      <w:r w:rsidRPr="00917334">
        <w:rPr>
          <w:rStyle w:val="notranslate"/>
          <w:rFonts w:ascii="Cambria" w:hAnsi="Cambria"/>
          <w:color w:val="000000"/>
          <w:shd w:val="clear" w:color="auto" w:fill="FFFFFF"/>
        </w:rPr>
        <w:t>proporcionan un conjunto de elementos de interfaz de usuario para crear interfaces de usuario clásicas de escritorio.</w:t>
      </w:r>
      <w:r w:rsidRPr="00917334">
        <w:rPr>
          <w:rFonts w:ascii="Cambria" w:hAnsi="Cambria"/>
          <w:color w:val="000000"/>
          <w:shd w:val="clear" w:color="auto" w:fill="FFFFFF"/>
        </w:rPr>
        <w:t> </w:t>
      </w:r>
    </w:p>
    <w:p w:rsidR="003C0A9C" w:rsidRDefault="009868F8"/>
    <w:sectPr w:rsidR="003C0A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FBX248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FBX2074">
    <w:panose1 w:val="00000000000000000000"/>
    <w:charset w:val="00"/>
    <w:family w:val="auto"/>
    <w:notTrueType/>
    <w:pitch w:val="default"/>
    <w:sig w:usb0="00000003" w:usb1="00000000" w:usb2="00000000" w:usb3="00000000" w:csb0="00000001" w:csb1="00000000"/>
  </w:font>
  <w:font w:name="DejaVuSans">
    <w:panose1 w:val="00000000000000000000"/>
    <w:charset w:val="00"/>
    <w:family w:val="swiss"/>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pitch w:val="variable"/>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NimbusSan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577F0"/>
    <w:multiLevelType w:val="hybridMultilevel"/>
    <w:tmpl w:val="FF445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9973A1"/>
    <w:multiLevelType w:val="multilevel"/>
    <w:tmpl w:val="1B68B326"/>
    <w:lvl w:ilvl="0">
      <w:start w:val="1"/>
      <w:numFmt w:val="decimal"/>
      <w:lvlText w:val="%1."/>
      <w:lvlJc w:val="left"/>
      <w:pPr>
        <w:ind w:left="660" w:hanging="660"/>
      </w:pPr>
      <w:rPr>
        <w:rFonts w:hint="default"/>
      </w:rPr>
    </w:lvl>
    <w:lvl w:ilvl="1">
      <w:start w:val="1"/>
      <w:numFmt w:val="decimal"/>
      <w:pStyle w:val="SubTitulos-TFG"/>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C2E21B4"/>
    <w:multiLevelType w:val="hybridMultilevel"/>
    <w:tmpl w:val="732012C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9"/>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i_3118@hotmail.com">
    <w15:presenceInfo w15:providerId="None" w15:userId="jessi_3118@hot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C89"/>
    <w:rsid w:val="00013F82"/>
    <w:rsid w:val="00053125"/>
    <w:rsid w:val="00066DDE"/>
    <w:rsid w:val="00094550"/>
    <w:rsid w:val="00136D7D"/>
    <w:rsid w:val="00165D37"/>
    <w:rsid w:val="00193A06"/>
    <w:rsid w:val="005169CA"/>
    <w:rsid w:val="00656F65"/>
    <w:rsid w:val="006574B6"/>
    <w:rsid w:val="006866DB"/>
    <w:rsid w:val="007153EC"/>
    <w:rsid w:val="007E3016"/>
    <w:rsid w:val="00855BBA"/>
    <w:rsid w:val="00885B89"/>
    <w:rsid w:val="00907F79"/>
    <w:rsid w:val="0094473D"/>
    <w:rsid w:val="009868F8"/>
    <w:rsid w:val="009A1530"/>
    <w:rsid w:val="00A00AB2"/>
    <w:rsid w:val="00AB4750"/>
    <w:rsid w:val="00AD7A50"/>
    <w:rsid w:val="00AE3A80"/>
    <w:rsid w:val="00B47BD0"/>
    <w:rsid w:val="00C14FE3"/>
    <w:rsid w:val="00CE4A7C"/>
    <w:rsid w:val="00D0154E"/>
    <w:rsid w:val="00DB380D"/>
    <w:rsid w:val="00DD40C7"/>
    <w:rsid w:val="00E6690B"/>
    <w:rsid w:val="00E72A03"/>
    <w:rsid w:val="00FA2C89"/>
    <w:rsid w:val="00FA64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84B5"/>
  <w15:docId w15:val="{25AEEC8A-B71F-4C44-B7F7-4316754C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C89"/>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A2C89"/>
    <w:pPr>
      <w:ind w:left="720"/>
      <w:contextualSpacing/>
    </w:pPr>
  </w:style>
  <w:style w:type="character" w:styleId="Hipervnculo">
    <w:name w:val="Hyperlink"/>
    <w:basedOn w:val="Fuentedeprrafopredeter"/>
    <w:uiPriority w:val="99"/>
    <w:unhideWhenUsed/>
    <w:rsid w:val="00FA2C89"/>
    <w:rPr>
      <w:color w:val="0000FF" w:themeColor="hyperlink"/>
      <w:u w:val="single"/>
    </w:rPr>
  </w:style>
  <w:style w:type="paragraph" w:customStyle="1" w:styleId="TitulosTFG">
    <w:name w:val="Titulos_TFG"/>
    <w:basedOn w:val="Normal"/>
    <w:link w:val="TitulosTFGCar"/>
    <w:qFormat/>
    <w:rsid w:val="00FA2C89"/>
    <w:rPr>
      <w:rFonts w:ascii="Cambria" w:hAnsi="Cambria" w:cs="SFBX2488"/>
      <w:sz w:val="50"/>
      <w:szCs w:val="50"/>
    </w:rPr>
  </w:style>
  <w:style w:type="paragraph" w:customStyle="1" w:styleId="SubTitulos-TFG">
    <w:name w:val="SubTitulos-TFG"/>
    <w:basedOn w:val="Prrafodelista"/>
    <w:link w:val="SubTitulos-TFGCar"/>
    <w:qFormat/>
    <w:rsid w:val="00FA2C89"/>
    <w:pPr>
      <w:numPr>
        <w:ilvl w:val="1"/>
        <w:numId w:val="1"/>
      </w:numPr>
      <w:jc w:val="both"/>
    </w:pPr>
    <w:rPr>
      <w:rFonts w:ascii="Cambria" w:hAnsi="Cambria" w:cs="CMBX12"/>
      <w:sz w:val="34"/>
      <w:szCs w:val="34"/>
    </w:rPr>
  </w:style>
  <w:style w:type="character" w:customStyle="1" w:styleId="TitulosTFGCar">
    <w:name w:val="Titulos_TFG Car"/>
    <w:basedOn w:val="Fuentedeprrafopredeter"/>
    <w:link w:val="TitulosTFG"/>
    <w:rsid w:val="00FA2C89"/>
    <w:rPr>
      <w:rFonts w:ascii="Cambria" w:hAnsi="Cambria" w:cs="SFBX2488"/>
      <w:sz w:val="50"/>
      <w:szCs w:val="50"/>
    </w:rPr>
  </w:style>
  <w:style w:type="character" w:customStyle="1" w:styleId="PrrafodelistaCar">
    <w:name w:val="Párrafo de lista Car"/>
    <w:basedOn w:val="Fuentedeprrafopredeter"/>
    <w:link w:val="Prrafodelista"/>
    <w:uiPriority w:val="34"/>
    <w:rsid w:val="00FA2C89"/>
  </w:style>
  <w:style w:type="character" w:customStyle="1" w:styleId="SubTitulos-TFGCar">
    <w:name w:val="SubTitulos-TFG Car"/>
    <w:basedOn w:val="PrrafodelistaCar"/>
    <w:link w:val="SubTitulos-TFG"/>
    <w:rsid w:val="00FA2C89"/>
    <w:rPr>
      <w:rFonts w:ascii="Cambria" w:hAnsi="Cambria" w:cs="CMBX12"/>
      <w:sz w:val="34"/>
      <w:szCs w:val="34"/>
    </w:rPr>
  </w:style>
  <w:style w:type="paragraph" w:customStyle="1" w:styleId="Texto">
    <w:name w:val="Texto"/>
    <w:basedOn w:val="Normal"/>
    <w:link w:val="TextoCar"/>
    <w:qFormat/>
    <w:rsid w:val="00FA2C89"/>
    <w:pPr>
      <w:spacing w:after="480" w:line="240" w:lineRule="auto"/>
      <w:ind w:firstLine="709"/>
      <w:jc w:val="both"/>
    </w:pPr>
    <w:rPr>
      <w:rFonts w:ascii="Cambria" w:eastAsia="PMingLiU" w:hAnsi="Cambria" w:cs="Times New Roman"/>
      <w:sz w:val="24"/>
      <w:szCs w:val="24"/>
      <w:lang w:eastAsia="zh-TW"/>
    </w:rPr>
  </w:style>
  <w:style w:type="character" w:customStyle="1" w:styleId="TextoCar">
    <w:name w:val="Texto Car"/>
    <w:basedOn w:val="Fuentedeprrafopredeter"/>
    <w:link w:val="Texto"/>
    <w:rsid w:val="00FA2C89"/>
    <w:rPr>
      <w:rFonts w:ascii="Cambria" w:eastAsia="PMingLiU" w:hAnsi="Cambria" w:cs="Times New Roman"/>
      <w:sz w:val="24"/>
      <w:szCs w:val="24"/>
      <w:lang w:eastAsia="zh-TW"/>
    </w:rPr>
  </w:style>
  <w:style w:type="paragraph" w:customStyle="1" w:styleId="figuras">
    <w:name w:val="figuras"/>
    <w:basedOn w:val="Normal"/>
    <w:link w:val="figurasCar"/>
    <w:qFormat/>
    <w:rsid w:val="00FA2C89"/>
    <w:pPr>
      <w:spacing w:before="240" w:after="480" w:line="240" w:lineRule="auto"/>
      <w:jc w:val="center"/>
    </w:pPr>
    <w:rPr>
      <w:rFonts w:ascii="Cambria" w:eastAsia="PMingLiU" w:hAnsi="Cambria" w:cs="Times New Roman"/>
      <w:i/>
      <w:noProof/>
      <w:lang w:eastAsia="es-ES"/>
    </w:rPr>
  </w:style>
  <w:style w:type="character" w:customStyle="1" w:styleId="figurasCar">
    <w:name w:val="figuras Car"/>
    <w:basedOn w:val="Fuentedeprrafopredeter"/>
    <w:link w:val="figuras"/>
    <w:rsid w:val="00FA2C89"/>
    <w:rPr>
      <w:rFonts w:ascii="Cambria" w:eastAsia="PMingLiU" w:hAnsi="Cambria" w:cs="Times New Roman"/>
      <w:i/>
      <w:noProof/>
      <w:lang w:eastAsia="es-ES"/>
    </w:rPr>
  </w:style>
  <w:style w:type="character" w:customStyle="1" w:styleId="notranslate">
    <w:name w:val="notranslate"/>
    <w:basedOn w:val="Fuentedeprrafopredeter"/>
    <w:rsid w:val="00FA2C89"/>
  </w:style>
  <w:style w:type="paragraph" w:styleId="Textodeglobo">
    <w:name w:val="Balloon Text"/>
    <w:basedOn w:val="Normal"/>
    <w:link w:val="TextodegloboCar"/>
    <w:uiPriority w:val="99"/>
    <w:semiHidden/>
    <w:unhideWhenUsed/>
    <w:rsid w:val="00FA2C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A2C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ultiplataforma"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Programaci%C3%B3n_orientada_a_obje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6</Pages>
  <Words>2530</Words>
  <Characters>13918</Characters>
  <Application>Microsoft Office Word</Application>
  <DocSecurity>0</DocSecurity>
  <Lines>115</Lines>
  <Paragraphs>32</Paragraphs>
  <ScaleCrop>false</ScaleCrop>
  <Company>U. Carlos III de Madrid</Company>
  <LinksUpToDate>false</LinksUpToDate>
  <CharactersWithSpaces>16416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jessi_3118@hotmail.com</cp:lastModifiedBy>
  <cp:revision>31</cp:revision>
  <dcterms:created xsi:type="dcterms:W3CDTF">2017-08-13T21:29:00Z</dcterms:created>
  <dcterms:modified xsi:type="dcterms:W3CDTF">2017-09-12T13:50:00Z</dcterms:modified>
</cp:coreProperties>
</file>